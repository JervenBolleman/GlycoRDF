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07960">
      <w:pPr>
        <w:pStyle w:val="a4"/>
        <w:pPrChange w:id="0" w:author="SAW" w:date="2013-11-15T10:54:00Z">
          <w:pPr>
            <w:pStyle w:val="a4"/>
            <w:jc w:val="center"/>
          </w:pPr>
        </w:pPrChange>
      </w:pPr>
      <w:r>
        <w:t>GlycoRDF version 0.18</w:t>
      </w:r>
      <w:bookmarkStart w:id="1" w:name="_GoBack"/>
      <w:bookmarkEnd w:id="1"/>
    </w:p>
    <w:p w:rsidR="00D07960" w:rsidRDefault="006C7483">
      <w:pPr>
        <w:pStyle w:val="11"/>
        <w:tabs>
          <w:tab w:val="left" w:pos="440"/>
          <w:tab w:val="right" w:leader="dot" w:pos="12950"/>
        </w:tabs>
        <w:rPr>
          <w:noProof/>
          <w:lang w:bidi="ar-SA"/>
        </w:rPr>
      </w:pPr>
      <w:r>
        <w:fldChar w:fldCharType="begin"/>
      </w:r>
      <w:r w:rsidR="00D07960">
        <w:instrText xml:space="preserve"> TOC \o \h \z \u </w:instrText>
      </w:r>
      <w:r>
        <w:fldChar w:fldCharType="separate"/>
      </w:r>
      <w:hyperlink w:anchor="_Toc368658189" w:history="1">
        <w:r w:rsidR="00D07960" w:rsidRPr="00104167">
          <w:rPr>
            <w:rStyle w:val="af3"/>
            <w:noProof/>
          </w:rPr>
          <w:t>1</w:t>
        </w:r>
        <w:r w:rsidR="00D07960">
          <w:rPr>
            <w:noProof/>
            <w:lang w:bidi="ar-SA"/>
          </w:rPr>
          <w:tab/>
        </w:r>
        <w:r w:rsidR="00D07960" w:rsidRPr="00104167">
          <w:rPr>
            <w:rStyle w:val="af3"/>
            <w:noProof/>
          </w:rPr>
          <w:t>Namespaces</w:t>
        </w:r>
        <w:r w:rsidR="00D07960">
          <w:rPr>
            <w:noProof/>
            <w:webHidden/>
          </w:rPr>
          <w:tab/>
        </w:r>
        <w:r>
          <w:rPr>
            <w:noProof/>
            <w:webHidden/>
          </w:rPr>
          <w:fldChar w:fldCharType="begin"/>
        </w:r>
        <w:r w:rsidR="00D07960">
          <w:rPr>
            <w:noProof/>
            <w:webHidden/>
          </w:rPr>
          <w:instrText xml:space="preserve"> PAGEREF _Toc368658189 \h </w:instrText>
        </w:r>
        <w:r>
          <w:rPr>
            <w:noProof/>
            <w:webHidden/>
          </w:rPr>
        </w:r>
        <w:r>
          <w:rPr>
            <w:noProof/>
            <w:webHidden/>
          </w:rPr>
          <w:fldChar w:fldCharType="separate"/>
        </w:r>
        <w:r w:rsidR="00D07960">
          <w:rPr>
            <w:noProof/>
            <w:webHidden/>
          </w:rPr>
          <w:t>7</w:t>
        </w:r>
        <w:r>
          <w:rPr>
            <w:noProof/>
            <w:webHidden/>
          </w:rPr>
          <w:fldChar w:fldCharType="end"/>
        </w:r>
      </w:hyperlink>
    </w:p>
    <w:p w:rsidR="00D07960" w:rsidRDefault="006C7483">
      <w:pPr>
        <w:pStyle w:val="11"/>
        <w:tabs>
          <w:tab w:val="left" w:pos="440"/>
          <w:tab w:val="right" w:leader="dot" w:pos="12950"/>
        </w:tabs>
        <w:rPr>
          <w:noProof/>
          <w:lang w:bidi="ar-SA"/>
        </w:rPr>
      </w:pPr>
      <w:hyperlink w:anchor="_Toc368658190" w:history="1">
        <w:r w:rsidR="00D07960" w:rsidRPr="00104167">
          <w:rPr>
            <w:rStyle w:val="af3"/>
            <w:noProof/>
          </w:rPr>
          <w:t>2</w:t>
        </w:r>
        <w:r w:rsidR="00D07960">
          <w:rPr>
            <w:noProof/>
            <w:lang w:bidi="ar-SA"/>
          </w:rPr>
          <w:tab/>
        </w:r>
        <w:r w:rsidR="00D07960" w:rsidRPr="00104167">
          <w:rPr>
            <w:rStyle w:val="af3"/>
            <w:noProof/>
          </w:rPr>
          <w:t>Carbohydrate Format</w:t>
        </w:r>
        <w:r w:rsidR="00D07960">
          <w:rPr>
            <w:noProof/>
            <w:webHidden/>
          </w:rPr>
          <w:tab/>
        </w:r>
        <w:r>
          <w:rPr>
            <w:noProof/>
            <w:webHidden/>
          </w:rPr>
          <w:fldChar w:fldCharType="begin"/>
        </w:r>
        <w:r w:rsidR="00D07960">
          <w:rPr>
            <w:noProof/>
            <w:webHidden/>
          </w:rPr>
          <w:instrText xml:space="preserve"> PAGEREF _Toc368658190 \h </w:instrText>
        </w:r>
        <w:r>
          <w:rPr>
            <w:noProof/>
            <w:webHidden/>
          </w:rPr>
        </w:r>
        <w:r>
          <w:rPr>
            <w:noProof/>
            <w:webHidden/>
          </w:rPr>
          <w:fldChar w:fldCharType="separate"/>
        </w:r>
        <w:r w:rsidR="00D07960">
          <w:rPr>
            <w:noProof/>
            <w:webHidden/>
          </w:rPr>
          <w:t>7</w:t>
        </w:r>
        <w:r>
          <w:rPr>
            <w:noProof/>
            <w:webHidden/>
          </w:rPr>
          <w:fldChar w:fldCharType="end"/>
        </w:r>
      </w:hyperlink>
    </w:p>
    <w:p w:rsidR="00D07960" w:rsidRDefault="006C7483">
      <w:pPr>
        <w:pStyle w:val="11"/>
        <w:tabs>
          <w:tab w:val="left" w:pos="440"/>
          <w:tab w:val="right" w:leader="dot" w:pos="12950"/>
        </w:tabs>
        <w:rPr>
          <w:noProof/>
          <w:lang w:bidi="ar-SA"/>
        </w:rPr>
      </w:pPr>
      <w:hyperlink w:anchor="_Toc368658191" w:history="1">
        <w:r w:rsidR="00D07960" w:rsidRPr="00104167">
          <w:rPr>
            <w:rStyle w:val="af3"/>
            <w:noProof/>
          </w:rPr>
          <w:t>3</w:t>
        </w:r>
        <w:r w:rsidR="00D07960">
          <w:rPr>
            <w:noProof/>
            <w:lang w:bidi="ar-SA"/>
          </w:rPr>
          <w:tab/>
        </w:r>
        <w:r w:rsidR="00D07960" w:rsidRPr="00104167">
          <w:rPr>
            <w:rStyle w:val="af3"/>
            <w:noProof/>
          </w:rPr>
          <w:t>Citation</w:t>
        </w:r>
        <w:r w:rsidR="00D07960">
          <w:rPr>
            <w:noProof/>
            <w:webHidden/>
          </w:rPr>
          <w:tab/>
        </w:r>
        <w:r>
          <w:rPr>
            <w:noProof/>
            <w:webHidden/>
          </w:rPr>
          <w:fldChar w:fldCharType="begin"/>
        </w:r>
        <w:r w:rsidR="00D07960">
          <w:rPr>
            <w:noProof/>
            <w:webHidden/>
          </w:rPr>
          <w:instrText xml:space="preserve"> PAGEREF _Toc368658191 \h </w:instrText>
        </w:r>
        <w:r>
          <w:rPr>
            <w:noProof/>
            <w:webHidden/>
          </w:rPr>
        </w:r>
        <w:r>
          <w:rPr>
            <w:noProof/>
            <w:webHidden/>
          </w:rPr>
          <w:fldChar w:fldCharType="separate"/>
        </w:r>
        <w:r w:rsidR="00D07960">
          <w:rPr>
            <w:noProof/>
            <w:webHidden/>
          </w:rPr>
          <w:t>9</w:t>
        </w:r>
        <w:r>
          <w:rPr>
            <w:noProof/>
            <w:webHidden/>
          </w:rPr>
          <w:fldChar w:fldCharType="end"/>
        </w:r>
      </w:hyperlink>
    </w:p>
    <w:p w:rsidR="00D07960" w:rsidRDefault="006C7483">
      <w:pPr>
        <w:pStyle w:val="11"/>
        <w:tabs>
          <w:tab w:val="left" w:pos="440"/>
          <w:tab w:val="right" w:leader="dot" w:pos="12950"/>
        </w:tabs>
        <w:rPr>
          <w:noProof/>
          <w:lang w:bidi="ar-SA"/>
        </w:rPr>
      </w:pPr>
      <w:hyperlink w:anchor="_Toc368658192" w:history="1">
        <w:r w:rsidR="00D07960" w:rsidRPr="00104167">
          <w:rPr>
            <w:rStyle w:val="af3"/>
            <w:noProof/>
          </w:rPr>
          <w:t>4</w:t>
        </w:r>
        <w:r w:rsidR="00D07960">
          <w:rPr>
            <w:noProof/>
            <w:lang w:bidi="ar-SA"/>
          </w:rPr>
          <w:tab/>
        </w:r>
        <w:r w:rsidR="00D07960" w:rsidRPr="00104167">
          <w:rPr>
            <w:rStyle w:val="af3"/>
            <w:noProof/>
          </w:rPr>
          <w:t>Component</w:t>
        </w:r>
        <w:r w:rsidR="00D07960">
          <w:rPr>
            <w:noProof/>
            <w:webHidden/>
          </w:rPr>
          <w:tab/>
        </w:r>
        <w:r>
          <w:rPr>
            <w:noProof/>
            <w:webHidden/>
          </w:rPr>
          <w:fldChar w:fldCharType="begin"/>
        </w:r>
        <w:r w:rsidR="00D07960">
          <w:rPr>
            <w:noProof/>
            <w:webHidden/>
          </w:rPr>
          <w:instrText xml:space="preserve"> PAGEREF _Toc368658192 \h </w:instrText>
        </w:r>
        <w:r>
          <w:rPr>
            <w:noProof/>
            <w:webHidden/>
          </w:rPr>
        </w:r>
        <w:r>
          <w:rPr>
            <w:noProof/>
            <w:webHidden/>
          </w:rPr>
          <w:fldChar w:fldCharType="separate"/>
        </w:r>
        <w:r w:rsidR="00D07960">
          <w:rPr>
            <w:noProof/>
            <w:webHidden/>
          </w:rPr>
          <w:t>10</w:t>
        </w:r>
        <w:r>
          <w:rPr>
            <w:noProof/>
            <w:webHidden/>
          </w:rPr>
          <w:fldChar w:fldCharType="end"/>
        </w:r>
      </w:hyperlink>
    </w:p>
    <w:p w:rsidR="00D07960" w:rsidRDefault="006C7483">
      <w:pPr>
        <w:pStyle w:val="11"/>
        <w:tabs>
          <w:tab w:val="left" w:pos="440"/>
          <w:tab w:val="right" w:leader="dot" w:pos="12950"/>
        </w:tabs>
        <w:rPr>
          <w:noProof/>
          <w:lang w:bidi="ar-SA"/>
        </w:rPr>
      </w:pPr>
      <w:hyperlink w:anchor="_Toc368658193" w:history="1">
        <w:r w:rsidR="00D07960" w:rsidRPr="00104167">
          <w:rPr>
            <w:rStyle w:val="af3"/>
            <w:noProof/>
          </w:rPr>
          <w:t>5</w:t>
        </w:r>
        <w:r w:rsidR="00D07960">
          <w:rPr>
            <w:noProof/>
            <w:lang w:bidi="ar-SA"/>
          </w:rPr>
          <w:tab/>
        </w:r>
        <w:r w:rsidR="00D07960" w:rsidRPr="00104167">
          <w:rPr>
            <w:rStyle w:val="af3"/>
            <w:noProof/>
          </w:rPr>
          <w:t>Compound</w:t>
        </w:r>
        <w:r w:rsidR="00D07960">
          <w:rPr>
            <w:noProof/>
            <w:webHidden/>
          </w:rPr>
          <w:tab/>
        </w:r>
        <w:r>
          <w:rPr>
            <w:noProof/>
            <w:webHidden/>
          </w:rPr>
          <w:fldChar w:fldCharType="begin"/>
        </w:r>
        <w:r w:rsidR="00D07960">
          <w:rPr>
            <w:noProof/>
            <w:webHidden/>
          </w:rPr>
          <w:instrText xml:space="preserve"> PAGEREF _Toc368658193 \h </w:instrText>
        </w:r>
        <w:r>
          <w:rPr>
            <w:noProof/>
            <w:webHidden/>
          </w:rPr>
        </w:r>
        <w:r>
          <w:rPr>
            <w:noProof/>
            <w:webHidden/>
          </w:rPr>
          <w:fldChar w:fldCharType="separate"/>
        </w:r>
        <w:r w:rsidR="00D07960">
          <w:rPr>
            <w:noProof/>
            <w:webHidden/>
          </w:rPr>
          <w:t>11</w:t>
        </w:r>
        <w:r>
          <w:rPr>
            <w:noProof/>
            <w:webHidden/>
          </w:rPr>
          <w:fldChar w:fldCharType="end"/>
        </w:r>
      </w:hyperlink>
    </w:p>
    <w:p w:rsidR="00D07960" w:rsidRDefault="006C7483">
      <w:pPr>
        <w:pStyle w:val="25"/>
        <w:tabs>
          <w:tab w:val="left" w:pos="880"/>
          <w:tab w:val="right" w:leader="dot" w:pos="12950"/>
        </w:tabs>
        <w:rPr>
          <w:noProof/>
          <w:lang w:bidi="ar-SA"/>
        </w:rPr>
      </w:pPr>
      <w:hyperlink w:anchor="_Toc368658194" w:history="1">
        <w:r w:rsidR="00D07960" w:rsidRPr="00104167">
          <w:rPr>
            <w:rStyle w:val="af3"/>
            <w:noProof/>
          </w:rPr>
          <w:t>5.1</w:t>
        </w:r>
        <w:r w:rsidR="00D07960">
          <w:rPr>
            <w:noProof/>
            <w:lang w:bidi="ar-SA"/>
          </w:rPr>
          <w:tab/>
        </w:r>
        <w:r w:rsidR="00D07960" w:rsidRPr="00104167">
          <w:rPr>
            <w:rStyle w:val="af3"/>
            <w:noProof/>
          </w:rPr>
          <w:t>Aglycon</w:t>
        </w:r>
        <w:r w:rsidR="00D07960">
          <w:rPr>
            <w:noProof/>
            <w:webHidden/>
          </w:rPr>
          <w:tab/>
        </w:r>
        <w:r>
          <w:rPr>
            <w:noProof/>
            <w:webHidden/>
          </w:rPr>
          <w:fldChar w:fldCharType="begin"/>
        </w:r>
        <w:r w:rsidR="00D07960">
          <w:rPr>
            <w:noProof/>
            <w:webHidden/>
          </w:rPr>
          <w:instrText xml:space="preserve"> PAGEREF _Toc368658194 \h </w:instrText>
        </w:r>
        <w:r>
          <w:rPr>
            <w:noProof/>
            <w:webHidden/>
          </w:rPr>
        </w:r>
        <w:r>
          <w:rPr>
            <w:noProof/>
            <w:webHidden/>
          </w:rPr>
          <w:fldChar w:fldCharType="separate"/>
        </w:r>
        <w:r w:rsidR="00D07960">
          <w:rPr>
            <w:noProof/>
            <w:webHidden/>
          </w:rPr>
          <w:t>11</w:t>
        </w:r>
        <w:r>
          <w:rPr>
            <w:noProof/>
            <w:webHidden/>
          </w:rPr>
          <w:fldChar w:fldCharType="end"/>
        </w:r>
      </w:hyperlink>
    </w:p>
    <w:p w:rsidR="00D07960" w:rsidRDefault="006C7483">
      <w:pPr>
        <w:pStyle w:val="31"/>
        <w:tabs>
          <w:tab w:val="left" w:pos="1320"/>
          <w:tab w:val="right" w:leader="dot" w:pos="12950"/>
        </w:tabs>
        <w:rPr>
          <w:noProof/>
          <w:lang w:bidi="ar-SA"/>
        </w:rPr>
      </w:pPr>
      <w:hyperlink w:anchor="_Toc368658195" w:history="1">
        <w:r w:rsidR="00D07960" w:rsidRPr="00104167">
          <w:rPr>
            <w:rStyle w:val="af3"/>
            <w:noProof/>
          </w:rPr>
          <w:t>5.1.1</w:t>
        </w:r>
        <w:r w:rsidR="00D07960">
          <w:rPr>
            <w:noProof/>
            <w:lang w:bidi="ar-SA"/>
          </w:rPr>
          <w:tab/>
        </w:r>
        <w:r w:rsidR="00D07960" w:rsidRPr="00104167">
          <w:rPr>
            <w:rStyle w:val="af3"/>
            <w:noProof/>
          </w:rPr>
          <w:t>Lipid</w:t>
        </w:r>
        <w:r w:rsidR="00D07960">
          <w:rPr>
            <w:noProof/>
            <w:webHidden/>
          </w:rPr>
          <w:tab/>
        </w:r>
        <w:r>
          <w:rPr>
            <w:noProof/>
            <w:webHidden/>
          </w:rPr>
          <w:fldChar w:fldCharType="begin"/>
        </w:r>
        <w:r w:rsidR="00D07960">
          <w:rPr>
            <w:noProof/>
            <w:webHidden/>
          </w:rPr>
          <w:instrText xml:space="preserve"> PAGEREF _Toc368658195 \h </w:instrText>
        </w:r>
        <w:r>
          <w:rPr>
            <w:noProof/>
            <w:webHidden/>
          </w:rPr>
        </w:r>
        <w:r>
          <w:rPr>
            <w:noProof/>
            <w:webHidden/>
          </w:rPr>
          <w:fldChar w:fldCharType="separate"/>
        </w:r>
        <w:r w:rsidR="00D07960">
          <w:rPr>
            <w:noProof/>
            <w:webHidden/>
          </w:rPr>
          <w:t>12</w:t>
        </w:r>
        <w:r>
          <w:rPr>
            <w:noProof/>
            <w:webHidden/>
          </w:rPr>
          <w:fldChar w:fldCharType="end"/>
        </w:r>
      </w:hyperlink>
    </w:p>
    <w:p w:rsidR="00D07960" w:rsidRDefault="006C7483">
      <w:pPr>
        <w:pStyle w:val="31"/>
        <w:tabs>
          <w:tab w:val="left" w:pos="1320"/>
          <w:tab w:val="right" w:leader="dot" w:pos="12950"/>
        </w:tabs>
        <w:rPr>
          <w:noProof/>
          <w:lang w:bidi="ar-SA"/>
        </w:rPr>
      </w:pPr>
      <w:hyperlink w:anchor="_Toc368658196" w:history="1">
        <w:r w:rsidR="00D07960" w:rsidRPr="00104167">
          <w:rPr>
            <w:rStyle w:val="af3"/>
            <w:noProof/>
          </w:rPr>
          <w:t>5.1.2</w:t>
        </w:r>
        <w:r w:rsidR="00D07960">
          <w:rPr>
            <w:noProof/>
            <w:lang w:bidi="ar-SA"/>
          </w:rPr>
          <w:tab/>
        </w:r>
        <w:r w:rsidR="00D07960" w:rsidRPr="00104167">
          <w:rPr>
            <w:rStyle w:val="af3"/>
            <w:noProof/>
          </w:rPr>
          <w:t>Peptide</w:t>
        </w:r>
        <w:r w:rsidR="00D07960">
          <w:rPr>
            <w:noProof/>
            <w:webHidden/>
          </w:rPr>
          <w:tab/>
        </w:r>
        <w:r>
          <w:rPr>
            <w:noProof/>
            <w:webHidden/>
          </w:rPr>
          <w:fldChar w:fldCharType="begin"/>
        </w:r>
        <w:r w:rsidR="00D07960">
          <w:rPr>
            <w:noProof/>
            <w:webHidden/>
          </w:rPr>
          <w:instrText xml:space="preserve"> PAGEREF _Toc368658196 \h </w:instrText>
        </w:r>
        <w:r>
          <w:rPr>
            <w:noProof/>
            <w:webHidden/>
          </w:rPr>
        </w:r>
        <w:r>
          <w:rPr>
            <w:noProof/>
            <w:webHidden/>
          </w:rPr>
          <w:fldChar w:fldCharType="separate"/>
        </w:r>
        <w:r w:rsidR="00D07960">
          <w:rPr>
            <w:noProof/>
            <w:webHidden/>
          </w:rPr>
          <w:t>12</w:t>
        </w:r>
        <w:r>
          <w:rPr>
            <w:noProof/>
            <w:webHidden/>
          </w:rPr>
          <w:fldChar w:fldCharType="end"/>
        </w:r>
      </w:hyperlink>
    </w:p>
    <w:p w:rsidR="00D07960" w:rsidRDefault="006C7483">
      <w:pPr>
        <w:pStyle w:val="31"/>
        <w:tabs>
          <w:tab w:val="left" w:pos="1320"/>
          <w:tab w:val="right" w:leader="dot" w:pos="12950"/>
        </w:tabs>
        <w:rPr>
          <w:noProof/>
          <w:lang w:bidi="ar-SA"/>
        </w:rPr>
      </w:pPr>
      <w:hyperlink w:anchor="_Toc368658197" w:history="1">
        <w:r w:rsidR="00D07960" w:rsidRPr="00104167">
          <w:rPr>
            <w:rStyle w:val="af3"/>
            <w:noProof/>
          </w:rPr>
          <w:t>5.1.3</w:t>
        </w:r>
        <w:r w:rsidR="00D07960">
          <w:rPr>
            <w:noProof/>
            <w:lang w:bidi="ar-SA"/>
          </w:rPr>
          <w:tab/>
        </w:r>
        <w:r w:rsidR="00D07960" w:rsidRPr="00104167">
          <w:rPr>
            <w:rStyle w:val="af3"/>
            <w:noProof/>
          </w:rPr>
          <w:t>Protein</w:t>
        </w:r>
        <w:r w:rsidR="00D07960">
          <w:rPr>
            <w:noProof/>
            <w:webHidden/>
          </w:rPr>
          <w:tab/>
        </w:r>
        <w:r>
          <w:rPr>
            <w:noProof/>
            <w:webHidden/>
          </w:rPr>
          <w:fldChar w:fldCharType="begin"/>
        </w:r>
        <w:r w:rsidR="00D07960">
          <w:rPr>
            <w:noProof/>
            <w:webHidden/>
          </w:rPr>
          <w:instrText xml:space="preserve"> PAGEREF _Toc368658197 \h </w:instrText>
        </w:r>
        <w:r>
          <w:rPr>
            <w:noProof/>
            <w:webHidden/>
          </w:rPr>
        </w:r>
        <w:r>
          <w:rPr>
            <w:noProof/>
            <w:webHidden/>
          </w:rPr>
          <w:fldChar w:fldCharType="separate"/>
        </w:r>
        <w:r w:rsidR="00D07960">
          <w:rPr>
            <w:noProof/>
            <w:webHidden/>
          </w:rPr>
          <w:t>13</w:t>
        </w:r>
        <w:r>
          <w:rPr>
            <w:noProof/>
            <w:webHidden/>
          </w:rPr>
          <w:fldChar w:fldCharType="end"/>
        </w:r>
      </w:hyperlink>
    </w:p>
    <w:p w:rsidR="00D07960" w:rsidRDefault="006C7483">
      <w:pPr>
        <w:pStyle w:val="25"/>
        <w:tabs>
          <w:tab w:val="left" w:pos="880"/>
          <w:tab w:val="right" w:leader="dot" w:pos="12950"/>
        </w:tabs>
        <w:rPr>
          <w:noProof/>
          <w:lang w:bidi="ar-SA"/>
        </w:rPr>
      </w:pPr>
      <w:hyperlink w:anchor="_Toc368658198" w:history="1">
        <w:r w:rsidR="00D07960" w:rsidRPr="00104167">
          <w:rPr>
            <w:rStyle w:val="af3"/>
            <w:noProof/>
          </w:rPr>
          <w:t>5.2</w:t>
        </w:r>
        <w:r w:rsidR="00D07960">
          <w:rPr>
            <w:noProof/>
            <w:lang w:bidi="ar-SA"/>
          </w:rPr>
          <w:tab/>
        </w:r>
        <w:r w:rsidR="00D07960" w:rsidRPr="00104167">
          <w:rPr>
            <w:rStyle w:val="af3"/>
            <w:noProof/>
          </w:rPr>
          <w:t>Amino Acid</w:t>
        </w:r>
        <w:r w:rsidR="00D07960">
          <w:rPr>
            <w:noProof/>
            <w:webHidden/>
          </w:rPr>
          <w:tab/>
        </w:r>
        <w:r>
          <w:rPr>
            <w:noProof/>
            <w:webHidden/>
          </w:rPr>
          <w:fldChar w:fldCharType="begin"/>
        </w:r>
        <w:r w:rsidR="00D07960">
          <w:rPr>
            <w:noProof/>
            <w:webHidden/>
          </w:rPr>
          <w:instrText xml:space="preserve"> PAGEREF _Toc368658198 \h </w:instrText>
        </w:r>
        <w:r>
          <w:rPr>
            <w:noProof/>
            <w:webHidden/>
          </w:rPr>
        </w:r>
        <w:r>
          <w:rPr>
            <w:noProof/>
            <w:webHidden/>
          </w:rPr>
          <w:fldChar w:fldCharType="separate"/>
        </w:r>
        <w:r w:rsidR="00D07960">
          <w:rPr>
            <w:noProof/>
            <w:webHidden/>
          </w:rPr>
          <w:t>13</w:t>
        </w:r>
        <w:r>
          <w:rPr>
            <w:noProof/>
            <w:webHidden/>
          </w:rPr>
          <w:fldChar w:fldCharType="end"/>
        </w:r>
      </w:hyperlink>
    </w:p>
    <w:p w:rsidR="00D07960" w:rsidRDefault="006C7483">
      <w:pPr>
        <w:pStyle w:val="25"/>
        <w:tabs>
          <w:tab w:val="left" w:pos="880"/>
          <w:tab w:val="right" w:leader="dot" w:pos="12950"/>
        </w:tabs>
        <w:rPr>
          <w:noProof/>
          <w:lang w:bidi="ar-SA"/>
        </w:rPr>
      </w:pPr>
      <w:hyperlink w:anchor="_Toc368658199" w:history="1">
        <w:r w:rsidR="00D07960" w:rsidRPr="00104167">
          <w:rPr>
            <w:rStyle w:val="af3"/>
            <w:noProof/>
          </w:rPr>
          <w:t>5.3</w:t>
        </w:r>
        <w:r w:rsidR="00D07960">
          <w:rPr>
            <w:noProof/>
            <w:lang w:bidi="ar-SA"/>
          </w:rPr>
          <w:tab/>
        </w:r>
        <w:r w:rsidR="00D07960" w:rsidRPr="00104167">
          <w:rPr>
            <w:rStyle w:val="af3"/>
            <w:noProof/>
          </w:rPr>
          <w:t>Glycoconjugate</w:t>
        </w:r>
        <w:r w:rsidR="00D07960">
          <w:rPr>
            <w:noProof/>
            <w:webHidden/>
          </w:rPr>
          <w:tab/>
        </w:r>
        <w:r>
          <w:rPr>
            <w:noProof/>
            <w:webHidden/>
          </w:rPr>
          <w:fldChar w:fldCharType="begin"/>
        </w:r>
        <w:r w:rsidR="00D07960">
          <w:rPr>
            <w:noProof/>
            <w:webHidden/>
          </w:rPr>
          <w:instrText xml:space="preserve"> PAGEREF _Toc368658199 \h </w:instrText>
        </w:r>
        <w:r>
          <w:rPr>
            <w:noProof/>
            <w:webHidden/>
          </w:rPr>
        </w:r>
        <w:r>
          <w:rPr>
            <w:noProof/>
            <w:webHidden/>
          </w:rPr>
          <w:fldChar w:fldCharType="separate"/>
        </w:r>
        <w:r w:rsidR="00D07960">
          <w:rPr>
            <w:noProof/>
            <w:webHidden/>
          </w:rPr>
          <w:t>16</w:t>
        </w:r>
        <w:r>
          <w:rPr>
            <w:noProof/>
            <w:webHidden/>
          </w:rPr>
          <w:fldChar w:fldCharType="end"/>
        </w:r>
      </w:hyperlink>
    </w:p>
    <w:p w:rsidR="00D07960" w:rsidRDefault="006C7483">
      <w:pPr>
        <w:pStyle w:val="31"/>
        <w:tabs>
          <w:tab w:val="left" w:pos="1320"/>
          <w:tab w:val="right" w:leader="dot" w:pos="12950"/>
        </w:tabs>
        <w:rPr>
          <w:noProof/>
          <w:lang w:bidi="ar-SA"/>
        </w:rPr>
      </w:pPr>
      <w:hyperlink w:anchor="_Toc368658200" w:history="1">
        <w:r w:rsidR="00D07960" w:rsidRPr="00104167">
          <w:rPr>
            <w:rStyle w:val="af3"/>
            <w:noProof/>
          </w:rPr>
          <w:t>5.3.1</w:t>
        </w:r>
        <w:r w:rsidR="00D07960">
          <w:rPr>
            <w:noProof/>
            <w:lang w:bidi="ar-SA"/>
          </w:rPr>
          <w:tab/>
        </w:r>
        <w:r w:rsidR="00D07960" w:rsidRPr="00104167">
          <w:rPr>
            <w:rStyle w:val="af3"/>
            <w:noProof/>
          </w:rPr>
          <w:t>Glycolipid</w:t>
        </w:r>
        <w:r w:rsidR="00D07960">
          <w:rPr>
            <w:noProof/>
            <w:webHidden/>
          </w:rPr>
          <w:tab/>
        </w:r>
        <w:r>
          <w:rPr>
            <w:noProof/>
            <w:webHidden/>
          </w:rPr>
          <w:fldChar w:fldCharType="begin"/>
        </w:r>
        <w:r w:rsidR="00D07960">
          <w:rPr>
            <w:noProof/>
            <w:webHidden/>
          </w:rPr>
          <w:instrText xml:space="preserve"> PAGEREF _Toc368658200 \h </w:instrText>
        </w:r>
        <w:r>
          <w:rPr>
            <w:noProof/>
            <w:webHidden/>
          </w:rPr>
        </w:r>
        <w:r>
          <w:rPr>
            <w:noProof/>
            <w:webHidden/>
          </w:rPr>
          <w:fldChar w:fldCharType="separate"/>
        </w:r>
        <w:r w:rsidR="00D07960">
          <w:rPr>
            <w:noProof/>
            <w:webHidden/>
          </w:rPr>
          <w:t>17</w:t>
        </w:r>
        <w:r>
          <w:rPr>
            <w:noProof/>
            <w:webHidden/>
          </w:rPr>
          <w:fldChar w:fldCharType="end"/>
        </w:r>
      </w:hyperlink>
    </w:p>
    <w:p w:rsidR="00D07960" w:rsidRDefault="006C7483">
      <w:pPr>
        <w:pStyle w:val="31"/>
        <w:tabs>
          <w:tab w:val="left" w:pos="1320"/>
          <w:tab w:val="right" w:leader="dot" w:pos="12950"/>
        </w:tabs>
        <w:rPr>
          <w:noProof/>
          <w:lang w:bidi="ar-SA"/>
        </w:rPr>
      </w:pPr>
      <w:hyperlink w:anchor="_Toc368658201" w:history="1">
        <w:r w:rsidR="00D07960" w:rsidRPr="00104167">
          <w:rPr>
            <w:rStyle w:val="af3"/>
            <w:noProof/>
          </w:rPr>
          <w:t>5.3.2</w:t>
        </w:r>
        <w:r w:rsidR="00D07960">
          <w:rPr>
            <w:noProof/>
            <w:lang w:bidi="ar-SA"/>
          </w:rPr>
          <w:tab/>
        </w:r>
        <w:r w:rsidR="00D07960" w:rsidRPr="00104167">
          <w:rPr>
            <w:rStyle w:val="af3"/>
            <w:noProof/>
          </w:rPr>
          <w:t>Glycopeptide</w:t>
        </w:r>
        <w:r w:rsidR="00D07960">
          <w:rPr>
            <w:noProof/>
            <w:webHidden/>
          </w:rPr>
          <w:tab/>
        </w:r>
        <w:r>
          <w:rPr>
            <w:noProof/>
            <w:webHidden/>
          </w:rPr>
          <w:fldChar w:fldCharType="begin"/>
        </w:r>
        <w:r w:rsidR="00D07960">
          <w:rPr>
            <w:noProof/>
            <w:webHidden/>
          </w:rPr>
          <w:instrText xml:space="preserve"> PAGEREF _Toc368658201 \h </w:instrText>
        </w:r>
        <w:r>
          <w:rPr>
            <w:noProof/>
            <w:webHidden/>
          </w:rPr>
        </w:r>
        <w:r>
          <w:rPr>
            <w:noProof/>
            <w:webHidden/>
          </w:rPr>
          <w:fldChar w:fldCharType="separate"/>
        </w:r>
        <w:r w:rsidR="00D07960">
          <w:rPr>
            <w:noProof/>
            <w:webHidden/>
          </w:rPr>
          <w:t>18</w:t>
        </w:r>
        <w:r>
          <w:rPr>
            <w:noProof/>
            <w:webHidden/>
          </w:rPr>
          <w:fldChar w:fldCharType="end"/>
        </w:r>
      </w:hyperlink>
    </w:p>
    <w:p w:rsidR="00D07960" w:rsidRDefault="006C7483">
      <w:pPr>
        <w:pStyle w:val="31"/>
        <w:tabs>
          <w:tab w:val="left" w:pos="1320"/>
          <w:tab w:val="right" w:leader="dot" w:pos="12950"/>
        </w:tabs>
        <w:rPr>
          <w:noProof/>
          <w:lang w:bidi="ar-SA"/>
        </w:rPr>
      </w:pPr>
      <w:hyperlink w:anchor="_Toc368658202" w:history="1">
        <w:r w:rsidR="00D07960" w:rsidRPr="00104167">
          <w:rPr>
            <w:rStyle w:val="af3"/>
            <w:noProof/>
          </w:rPr>
          <w:t>5.3.3</w:t>
        </w:r>
        <w:r w:rsidR="00D07960">
          <w:rPr>
            <w:noProof/>
            <w:lang w:bidi="ar-SA"/>
          </w:rPr>
          <w:tab/>
        </w:r>
        <w:r w:rsidR="00D07960" w:rsidRPr="00104167">
          <w:rPr>
            <w:rStyle w:val="af3"/>
            <w:noProof/>
          </w:rPr>
          <w:t>Glycoprotein</w:t>
        </w:r>
        <w:r w:rsidR="00D07960">
          <w:rPr>
            <w:noProof/>
            <w:webHidden/>
          </w:rPr>
          <w:tab/>
        </w:r>
        <w:r>
          <w:rPr>
            <w:noProof/>
            <w:webHidden/>
          </w:rPr>
          <w:fldChar w:fldCharType="begin"/>
        </w:r>
        <w:r w:rsidR="00D07960">
          <w:rPr>
            <w:noProof/>
            <w:webHidden/>
          </w:rPr>
          <w:instrText xml:space="preserve"> PAGEREF _Toc368658202 \h </w:instrText>
        </w:r>
        <w:r>
          <w:rPr>
            <w:noProof/>
            <w:webHidden/>
          </w:rPr>
        </w:r>
        <w:r>
          <w:rPr>
            <w:noProof/>
            <w:webHidden/>
          </w:rPr>
          <w:fldChar w:fldCharType="separate"/>
        </w:r>
        <w:r w:rsidR="00D07960">
          <w:rPr>
            <w:noProof/>
            <w:webHidden/>
          </w:rPr>
          <w:t>18</w:t>
        </w:r>
        <w:r>
          <w:rPr>
            <w:noProof/>
            <w:webHidden/>
          </w:rPr>
          <w:fldChar w:fldCharType="end"/>
        </w:r>
      </w:hyperlink>
    </w:p>
    <w:p w:rsidR="00D07960" w:rsidRDefault="006C7483">
      <w:pPr>
        <w:pStyle w:val="31"/>
        <w:tabs>
          <w:tab w:val="left" w:pos="1320"/>
          <w:tab w:val="right" w:leader="dot" w:pos="12950"/>
        </w:tabs>
        <w:rPr>
          <w:noProof/>
          <w:lang w:bidi="ar-SA"/>
        </w:rPr>
      </w:pPr>
      <w:hyperlink w:anchor="_Toc368658203" w:history="1">
        <w:r w:rsidR="00D07960" w:rsidRPr="00104167">
          <w:rPr>
            <w:rStyle w:val="af3"/>
            <w:noProof/>
          </w:rPr>
          <w:t>5.3.4</w:t>
        </w:r>
        <w:r w:rsidR="00D07960">
          <w:rPr>
            <w:noProof/>
            <w:lang w:bidi="ar-SA"/>
          </w:rPr>
          <w:tab/>
        </w:r>
        <w:r w:rsidR="00D07960" w:rsidRPr="00104167">
          <w:rPr>
            <w:rStyle w:val="af3"/>
            <w:noProof/>
          </w:rPr>
          <w:t>Glycoside</w:t>
        </w:r>
        <w:r w:rsidR="00D07960">
          <w:rPr>
            <w:noProof/>
            <w:webHidden/>
          </w:rPr>
          <w:tab/>
        </w:r>
        <w:r>
          <w:rPr>
            <w:noProof/>
            <w:webHidden/>
          </w:rPr>
          <w:fldChar w:fldCharType="begin"/>
        </w:r>
        <w:r w:rsidR="00D07960">
          <w:rPr>
            <w:noProof/>
            <w:webHidden/>
          </w:rPr>
          <w:instrText xml:space="preserve"> PAGEREF _Toc368658203 \h </w:instrText>
        </w:r>
        <w:r>
          <w:rPr>
            <w:noProof/>
            <w:webHidden/>
          </w:rPr>
        </w:r>
        <w:r>
          <w:rPr>
            <w:noProof/>
            <w:webHidden/>
          </w:rPr>
          <w:fldChar w:fldCharType="separate"/>
        </w:r>
        <w:r w:rsidR="00D07960">
          <w:rPr>
            <w:noProof/>
            <w:webHidden/>
          </w:rPr>
          <w:t>19</w:t>
        </w:r>
        <w:r>
          <w:rPr>
            <w:noProof/>
            <w:webHidden/>
          </w:rPr>
          <w:fldChar w:fldCharType="end"/>
        </w:r>
      </w:hyperlink>
    </w:p>
    <w:p w:rsidR="00D07960" w:rsidRDefault="006C7483">
      <w:pPr>
        <w:pStyle w:val="31"/>
        <w:tabs>
          <w:tab w:val="left" w:pos="1320"/>
          <w:tab w:val="right" w:leader="dot" w:pos="12950"/>
        </w:tabs>
        <w:rPr>
          <w:noProof/>
          <w:lang w:bidi="ar-SA"/>
        </w:rPr>
      </w:pPr>
      <w:hyperlink w:anchor="_Toc368658204" w:history="1">
        <w:r w:rsidR="00D07960" w:rsidRPr="00104167">
          <w:rPr>
            <w:rStyle w:val="af3"/>
            <w:noProof/>
          </w:rPr>
          <w:t>5.3.5</w:t>
        </w:r>
        <w:r w:rsidR="00D07960">
          <w:rPr>
            <w:noProof/>
            <w:lang w:bidi="ar-SA"/>
          </w:rPr>
          <w:tab/>
        </w:r>
        <w:r w:rsidR="00D07960" w:rsidRPr="00104167">
          <w:rPr>
            <w:rStyle w:val="af3"/>
            <w:noProof/>
          </w:rPr>
          <w:t>Glycosylated Amino Acid</w:t>
        </w:r>
        <w:r w:rsidR="00D07960">
          <w:rPr>
            <w:noProof/>
            <w:webHidden/>
          </w:rPr>
          <w:tab/>
        </w:r>
        <w:r>
          <w:rPr>
            <w:noProof/>
            <w:webHidden/>
          </w:rPr>
          <w:fldChar w:fldCharType="begin"/>
        </w:r>
        <w:r w:rsidR="00D07960">
          <w:rPr>
            <w:noProof/>
            <w:webHidden/>
          </w:rPr>
          <w:instrText xml:space="preserve"> PAGEREF _Toc368658204 \h </w:instrText>
        </w:r>
        <w:r>
          <w:rPr>
            <w:noProof/>
            <w:webHidden/>
          </w:rPr>
        </w:r>
        <w:r>
          <w:rPr>
            <w:noProof/>
            <w:webHidden/>
          </w:rPr>
          <w:fldChar w:fldCharType="separate"/>
        </w:r>
        <w:r w:rsidR="00D07960">
          <w:rPr>
            <w:noProof/>
            <w:webHidden/>
          </w:rPr>
          <w:t>20</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05" w:history="1">
        <w:r w:rsidR="00D07960" w:rsidRPr="00104167">
          <w:rPr>
            <w:rStyle w:val="af3"/>
            <w:noProof/>
          </w:rPr>
          <w:t>5.4</w:t>
        </w:r>
        <w:r w:rsidR="00D07960">
          <w:rPr>
            <w:noProof/>
            <w:lang w:bidi="ar-SA"/>
          </w:rPr>
          <w:tab/>
        </w:r>
        <w:r w:rsidR="00D07960" w:rsidRPr="00104167">
          <w:rPr>
            <w:rStyle w:val="af3"/>
            <w:noProof/>
          </w:rPr>
          <w:t>Saccharide</w:t>
        </w:r>
        <w:r w:rsidR="00D07960">
          <w:rPr>
            <w:noProof/>
            <w:webHidden/>
          </w:rPr>
          <w:tab/>
        </w:r>
        <w:r>
          <w:rPr>
            <w:noProof/>
            <w:webHidden/>
          </w:rPr>
          <w:fldChar w:fldCharType="begin"/>
        </w:r>
        <w:r w:rsidR="00D07960">
          <w:rPr>
            <w:noProof/>
            <w:webHidden/>
          </w:rPr>
          <w:instrText xml:space="preserve"> PAGEREF _Toc368658205 \h </w:instrText>
        </w:r>
        <w:r>
          <w:rPr>
            <w:noProof/>
            <w:webHidden/>
          </w:rPr>
        </w:r>
        <w:r>
          <w:rPr>
            <w:noProof/>
            <w:webHidden/>
          </w:rPr>
          <w:fldChar w:fldCharType="separate"/>
        </w:r>
        <w:r w:rsidR="00D07960">
          <w:rPr>
            <w:noProof/>
            <w:webHidden/>
          </w:rPr>
          <w:t>20</w:t>
        </w:r>
        <w:r>
          <w:rPr>
            <w:noProof/>
            <w:webHidden/>
          </w:rPr>
          <w:fldChar w:fldCharType="end"/>
        </w:r>
      </w:hyperlink>
    </w:p>
    <w:p w:rsidR="00D07960" w:rsidRDefault="006C7483">
      <w:pPr>
        <w:pStyle w:val="31"/>
        <w:tabs>
          <w:tab w:val="left" w:pos="1320"/>
          <w:tab w:val="right" w:leader="dot" w:pos="12950"/>
        </w:tabs>
        <w:rPr>
          <w:noProof/>
          <w:lang w:bidi="ar-SA"/>
        </w:rPr>
      </w:pPr>
      <w:hyperlink w:anchor="_Toc368658206" w:history="1">
        <w:r w:rsidR="00D07960" w:rsidRPr="00104167">
          <w:rPr>
            <w:rStyle w:val="af3"/>
            <w:noProof/>
          </w:rPr>
          <w:t>5.4.1</w:t>
        </w:r>
        <w:r w:rsidR="00D07960">
          <w:rPr>
            <w:noProof/>
            <w:lang w:bidi="ar-SA"/>
          </w:rPr>
          <w:tab/>
        </w:r>
        <w:r w:rsidR="00D07960" w:rsidRPr="00104167">
          <w:rPr>
            <w:rStyle w:val="af3"/>
            <w:noProof/>
          </w:rPr>
          <w:t>N-glycan</w:t>
        </w:r>
        <w:r w:rsidR="00D07960">
          <w:rPr>
            <w:noProof/>
            <w:webHidden/>
          </w:rPr>
          <w:tab/>
        </w:r>
        <w:r>
          <w:rPr>
            <w:noProof/>
            <w:webHidden/>
          </w:rPr>
          <w:fldChar w:fldCharType="begin"/>
        </w:r>
        <w:r w:rsidR="00D07960">
          <w:rPr>
            <w:noProof/>
            <w:webHidden/>
          </w:rPr>
          <w:instrText xml:space="preserve"> PAGEREF _Toc368658206 \h </w:instrText>
        </w:r>
        <w:r>
          <w:rPr>
            <w:noProof/>
            <w:webHidden/>
          </w:rPr>
        </w:r>
        <w:r>
          <w:rPr>
            <w:noProof/>
            <w:webHidden/>
          </w:rPr>
          <w:fldChar w:fldCharType="separate"/>
        </w:r>
        <w:r w:rsidR="00D07960">
          <w:rPr>
            <w:noProof/>
            <w:webHidden/>
          </w:rPr>
          <w:t>22</w:t>
        </w:r>
        <w:r>
          <w:rPr>
            <w:noProof/>
            <w:webHidden/>
          </w:rPr>
          <w:fldChar w:fldCharType="end"/>
        </w:r>
      </w:hyperlink>
    </w:p>
    <w:p w:rsidR="00D07960" w:rsidRDefault="006C7483">
      <w:pPr>
        <w:pStyle w:val="31"/>
        <w:tabs>
          <w:tab w:val="left" w:pos="1320"/>
          <w:tab w:val="right" w:leader="dot" w:pos="12950"/>
        </w:tabs>
        <w:rPr>
          <w:noProof/>
          <w:lang w:bidi="ar-SA"/>
        </w:rPr>
      </w:pPr>
      <w:hyperlink w:anchor="_Toc368658207" w:history="1">
        <w:r w:rsidR="00D07960" w:rsidRPr="00104167">
          <w:rPr>
            <w:rStyle w:val="af3"/>
            <w:noProof/>
          </w:rPr>
          <w:t>5.4.2</w:t>
        </w:r>
        <w:r w:rsidR="00D07960">
          <w:rPr>
            <w:noProof/>
            <w:lang w:bidi="ar-SA"/>
          </w:rPr>
          <w:tab/>
        </w:r>
        <w:r w:rsidR="00D07960" w:rsidRPr="00104167">
          <w:rPr>
            <w:rStyle w:val="af3"/>
            <w:noProof/>
          </w:rPr>
          <w:t>O-glycan</w:t>
        </w:r>
        <w:r w:rsidR="00D07960">
          <w:rPr>
            <w:noProof/>
            <w:webHidden/>
          </w:rPr>
          <w:tab/>
        </w:r>
        <w:r>
          <w:rPr>
            <w:noProof/>
            <w:webHidden/>
          </w:rPr>
          <w:fldChar w:fldCharType="begin"/>
        </w:r>
        <w:r w:rsidR="00D07960">
          <w:rPr>
            <w:noProof/>
            <w:webHidden/>
          </w:rPr>
          <w:instrText xml:space="preserve"> PAGEREF _Toc368658207 \h </w:instrText>
        </w:r>
        <w:r>
          <w:rPr>
            <w:noProof/>
            <w:webHidden/>
          </w:rPr>
        </w:r>
        <w:r>
          <w:rPr>
            <w:noProof/>
            <w:webHidden/>
          </w:rPr>
          <w:fldChar w:fldCharType="separate"/>
        </w:r>
        <w:r w:rsidR="00D07960">
          <w:rPr>
            <w:noProof/>
            <w:webHidden/>
          </w:rPr>
          <w:t>23</w:t>
        </w:r>
        <w:r>
          <w:rPr>
            <w:noProof/>
            <w:webHidden/>
          </w:rPr>
          <w:fldChar w:fldCharType="end"/>
        </w:r>
      </w:hyperlink>
    </w:p>
    <w:p w:rsidR="00D07960" w:rsidRDefault="006C7483">
      <w:pPr>
        <w:pStyle w:val="31"/>
        <w:tabs>
          <w:tab w:val="left" w:pos="1320"/>
          <w:tab w:val="right" w:leader="dot" w:pos="12950"/>
        </w:tabs>
        <w:rPr>
          <w:noProof/>
          <w:lang w:bidi="ar-SA"/>
        </w:rPr>
      </w:pPr>
      <w:hyperlink w:anchor="_Toc368658208" w:history="1">
        <w:r w:rsidR="00D07960" w:rsidRPr="00104167">
          <w:rPr>
            <w:rStyle w:val="af3"/>
            <w:noProof/>
          </w:rPr>
          <w:t>5.4.3</w:t>
        </w:r>
        <w:r w:rsidR="00D07960">
          <w:rPr>
            <w:noProof/>
            <w:lang w:bidi="ar-SA"/>
          </w:rPr>
          <w:tab/>
        </w:r>
        <w:r w:rsidR="00D07960" w:rsidRPr="00104167">
          <w:rPr>
            <w:rStyle w:val="af3"/>
            <w:noProof/>
          </w:rPr>
          <w:t>Cyclic Glycan</w:t>
        </w:r>
        <w:r w:rsidR="00D07960">
          <w:rPr>
            <w:noProof/>
            <w:webHidden/>
          </w:rPr>
          <w:tab/>
        </w:r>
        <w:r>
          <w:rPr>
            <w:noProof/>
            <w:webHidden/>
          </w:rPr>
          <w:fldChar w:fldCharType="begin"/>
        </w:r>
        <w:r w:rsidR="00D07960">
          <w:rPr>
            <w:noProof/>
            <w:webHidden/>
          </w:rPr>
          <w:instrText xml:space="preserve"> PAGEREF _Toc368658208 \h </w:instrText>
        </w:r>
        <w:r>
          <w:rPr>
            <w:noProof/>
            <w:webHidden/>
          </w:rPr>
        </w:r>
        <w:r>
          <w:rPr>
            <w:noProof/>
            <w:webHidden/>
          </w:rPr>
          <w:fldChar w:fldCharType="separate"/>
        </w:r>
        <w:r w:rsidR="00D07960">
          <w:rPr>
            <w:noProof/>
            <w:webHidden/>
          </w:rPr>
          <w:t>23</w:t>
        </w:r>
        <w:r>
          <w:rPr>
            <w:noProof/>
            <w:webHidden/>
          </w:rPr>
          <w:fldChar w:fldCharType="end"/>
        </w:r>
      </w:hyperlink>
    </w:p>
    <w:p w:rsidR="00D07960" w:rsidRDefault="006C7483">
      <w:pPr>
        <w:pStyle w:val="31"/>
        <w:tabs>
          <w:tab w:val="left" w:pos="1320"/>
          <w:tab w:val="right" w:leader="dot" w:pos="12950"/>
        </w:tabs>
        <w:rPr>
          <w:noProof/>
          <w:lang w:bidi="ar-SA"/>
        </w:rPr>
      </w:pPr>
      <w:hyperlink w:anchor="_Toc368658209" w:history="1">
        <w:r w:rsidR="00D07960" w:rsidRPr="00104167">
          <w:rPr>
            <w:rStyle w:val="af3"/>
            <w:noProof/>
          </w:rPr>
          <w:t>5.4.4</w:t>
        </w:r>
        <w:r w:rsidR="00D07960">
          <w:rPr>
            <w:noProof/>
            <w:lang w:bidi="ar-SA"/>
          </w:rPr>
          <w:tab/>
        </w:r>
        <w:r w:rsidR="00D07960" w:rsidRPr="00104167">
          <w:rPr>
            <w:rStyle w:val="af3"/>
            <w:noProof/>
          </w:rPr>
          <w:t>Monosaccharide</w:t>
        </w:r>
        <w:r w:rsidR="00D07960">
          <w:rPr>
            <w:noProof/>
            <w:webHidden/>
          </w:rPr>
          <w:tab/>
        </w:r>
        <w:r>
          <w:rPr>
            <w:noProof/>
            <w:webHidden/>
          </w:rPr>
          <w:fldChar w:fldCharType="begin"/>
        </w:r>
        <w:r w:rsidR="00D07960">
          <w:rPr>
            <w:noProof/>
            <w:webHidden/>
          </w:rPr>
          <w:instrText xml:space="preserve"> PAGEREF _Toc368658209 \h </w:instrText>
        </w:r>
        <w:r>
          <w:rPr>
            <w:noProof/>
            <w:webHidden/>
          </w:rPr>
        </w:r>
        <w:r>
          <w:rPr>
            <w:noProof/>
            <w:webHidden/>
          </w:rPr>
          <w:fldChar w:fldCharType="separate"/>
        </w:r>
        <w:r w:rsidR="00D07960">
          <w:rPr>
            <w:noProof/>
            <w:webHidden/>
          </w:rPr>
          <w:t>23</w:t>
        </w:r>
        <w:r>
          <w:rPr>
            <w:noProof/>
            <w:webHidden/>
          </w:rPr>
          <w:fldChar w:fldCharType="end"/>
        </w:r>
      </w:hyperlink>
    </w:p>
    <w:p w:rsidR="00D07960" w:rsidRDefault="006C7483">
      <w:pPr>
        <w:pStyle w:val="31"/>
        <w:tabs>
          <w:tab w:val="left" w:pos="1320"/>
          <w:tab w:val="right" w:leader="dot" w:pos="12950"/>
        </w:tabs>
        <w:rPr>
          <w:noProof/>
          <w:lang w:bidi="ar-SA"/>
        </w:rPr>
      </w:pPr>
      <w:hyperlink w:anchor="_Toc368658210" w:history="1">
        <w:r w:rsidR="00D07960" w:rsidRPr="00104167">
          <w:rPr>
            <w:rStyle w:val="af3"/>
            <w:noProof/>
          </w:rPr>
          <w:t>5.4.5</w:t>
        </w:r>
        <w:r w:rsidR="00D07960">
          <w:rPr>
            <w:noProof/>
            <w:lang w:bidi="ar-SA"/>
          </w:rPr>
          <w:tab/>
        </w:r>
        <w:r w:rsidR="00D07960" w:rsidRPr="00104167">
          <w:rPr>
            <w:rStyle w:val="af3"/>
            <w:noProof/>
          </w:rPr>
          <w:t>Polysaccharide</w:t>
        </w:r>
        <w:r w:rsidR="00D07960">
          <w:rPr>
            <w:noProof/>
            <w:webHidden/>
          </w:rPr>
          <w:tab/>
        </w:r>
        <w:r>
          <w:rPr>
            <w:noProof/>
            <w:webHidden/>
          </w:rPr>
          <w:fldChar w:fldCharType="begin"/>
        </w:r>
        <w:r w:rsidR="00D07960">
          <w:rPr>
            <w:noProof/>
            <w:webHidden/>
          </w:rPr>
          <w:instrText xml:space="preserve"> PAGEREF _Toc368658210 \h </w:instrText>
        </w:r>
        <w:r>
          <w:rPr>
            <w:noProof/>
            <w:webHidden/>
          </w:rPr>
        </w:r>
        <w:r>
          <w:rPr>
            <w:noProof/>
            <w:webHidden/>
          </w:rPr>
          <w:fldChar w:fldCharType="separate"/>
        </w:r>
        <w:r w:rsidR="00D07960">
          <w:rPr>
            <w:noProof/>
            <w:webHidden/>
          </w:rPr>
          <w:t>25</w:t>
        </w:r>
        <w:r>
          <w:rPr>
            <w:noProof/>
            <w:webHidden/>
          </w:rPr>
          <w:fldChar w:fldCharType="end"/>
        </w:r>
      </w:hyperlink>
    </w:p>
    <w:p w:rsidR="00D07960" w:rsidRDefault="006C7483">
      <w:pPr>
        <w:pStyle w:val="11"/>
        <w:tabs>
          <w:tab w:val="left" w:pos="440"/>
          <w:tab w:val="right" w:leader="dot" w:pos="12950"/>
        </w:tabs>
        <w:rPr>
          <w:noProof/>
          <w:lang w:bidi="ar-SA"/>
        </w:rPr>
      </w:pPr>
      <w:hyperlink w:anchor="_Toc368658211" w:history="1">
        <w:r w:rsidR="00D07960" w:rsidRPr="00104167">
          <w:rPr>
            <w:rStyle w:val="af3"/>
            <w:noProof/>
          </w:rPr>
          <w:t>6</w:t>
        </w:r>
        <w:r w:rsidR="00D07960">
          <w:rPr>
            <w:noProof/>
            <w:lang w:bidi="ar-SA"/>
          </w:rPr>
          <w:tab/>
        </w:r>
        <w:r w:rsidR="00D07960" w:rsidRPr="00104167">
          <w:rPr>
            <w:rStyle w:val="af3"/>
            <w:noProof/>
          </w:rPr>
          <w:t>Evidence</w:t>
        </w:r>
        <w:r w:rsidR="00D07960">
          <w:rPr>
            <w:noProof/>
            <w:webHidden/>
          </w:rPr>
          <w:tab/>
        </w:r>
        <w:r>
          <w:rPr>
            <w:noProof/>
            <w:webHidden/>
          </w:rPr>
          <w:fldChar w:fldCharType="begin"/>
        </w:r>
        <w:r w:rsidR="00D07960">
          <w:rPr>
            <w:noProof/>
            <w:webHidden/>
          </w:rPr>
          <w:instrText xml:space="preserve"> PAGEREF _Toc368658211 \h </w:instrText>
        </w:r>
        <w:r>
          <w:rPr>
            <w:noProof/>
            <w:webHidden/>
          </w:rPr>
        </w:r>
        <w:r>
          <w:rPr>
            <w:noProof/>
            <w:webHidden/>
          </w:rPr>
          <w:fldChar w:fldCharType="separate"/>
        </w:r>
        <w:r w:rsidR="00D07960">
          <w:rPr>
            <w:noProof/>
            <w:webHidden/>
          </w:rPr>
          <w:t>25</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12" w:history="1">
        <w:r w:rsidR="00D07960" w:rsidRPr="00104167">
          <w:rPr>
            <w:rStyle w:val="af3"/>
            <w:noProof/>
          </w:rPr>
          <w:t>6.1</w:t>
        </w:r>
        <w:r w:rsidR="00D07960">
          <w:rPr>
            <w:noProof/>
            <w:lang w:bidi="ar-SA"/>
          </w:rPr>
          <w:tab/>
        </w:r>
        <w:r w:rsidR="00D07960" w:rsidRPr="00104167">
          <w:rPr>
            <w:rStyle w:val="af3"/>
            <w:noProof/>
          </w:rPr>
          <w:t>Evidence Binding</w:t>
        </w:r>
        <w:r w:rsidR="00D07960">
          <w:rPr>
            <w:noProof/>
            <w:webHidden/>
          </w:rPr>
          <w:tab/>
        </w:r>
        <w:r>
          <w:rPr>
            <w:noProof/>
            <w:webHidden/>
          </w:rPr>
          <w:fldChar w:fldCharType="begin"/>
        </w:r>
        <w:r w:rsidR="00D07960">
          <w:rPr>
            <w:noProof/>
            <w:webHidden/>
          </w:rPr>
          <w:instrText xml:space="preserve"> PAGEREF _Toc368658212 \h </w:instrText>
        </w:r>
        <w:r>
          <w:rPr>
            <w:noProof/>
            <w:webHidden/>
          </w:rPr>
        </w:r>
        <w:r>
          <w:rPr>
            <w:noProof/>
            <w:webHidden/>
          </w:rPr>
          <w:fldChar w:fldCharType="separate"/>
        </w:r>
        <w:r w:rsidR="00D07960">
          <w:rPr>
            <w:noProof/>
            <w:webHidden/>
          </w:rPr>
          <w:t>26</w:t>
        </w:r>
        <w:r>
          <w:rPr>
            <w:noProof/>
            <w:webHidden/>
          </w:rPr>
          <w:fldChar w:fldCharType="end"/>
        </w:r>
      </w:hyperlink>
    </w:p>
    <w:p w:rsidR="00D07960" w:rsidRDefault="006C7483">
      <w:pPr>
        <w:pStyle w:val="31"/>
        <w:tabs>
          <w:tab w:val="left" w:pos="1320"/>
          <w:tab w:val="right" w:leader="dot" w:pos="12950"/>
        </w:tabs>
        <w:rPr>
          <w:noProof/>
          <w:lang w:bidi="ar-SA"/>
        </w:rPr>
      </w:pPr>
      <w:hyperlink w:anchor="_Toc368658213" w:history="1">
        <w:r w:rsidR="00D07960" w:rsidRPr="00104167">
          <w:rPr>
            <w:rStyle w:val="af3"/>
            <w:noProof/>
          </w:rPr>
          <w:t>6.1.1</w:t>
        </w:r>
        <w:r w:rsidR="00D07960">
          <w:rPr>
            <w:noProof/>
            <w:lang w:bidi="ar-SA"/>
          </w:rPr>
          <w:tab/>
        </w:r>
        <w:r w:rsidR="00D07960" w:rsidRPr="00104167">
          <w:rPr>
            <w:rStyle w:val="af3"/>
            <w:noProof/>
          </w:rPr>
          <w:t>Evidence Binding Antibody</w:t>
        </w:r>
        <w:r w:rsidR="00D07960">
          <w:rPr>
            <w:noProof/>
            <w:webHidden/>
          </w:rPr>
          <w:tab/>
        </w:r>
        <w:r>
          <w:rPr>
            <w:noProof/>
            <w:webHidden/>
          </w:rPr>
          <w:fldChar w:fldCharType="begin"/>
        </w:r>
        <w:r w:rsidR="00D07960">
          <w:rPr>
            <w:noProof/>
            <w:webHidden/>
          </w:rPr>
          <w:instrText xml:space="preserve"> PAGEREF _Toc368658213 \h </w:instrText>
        </w:r>
        <w:r>
          <w:rPr>
            <w:noProof/>
            <w:webHidden/>
          </w:rPr>
        </w:r>
        <w:r>
          <w:rPr>
            <w:noProof/>
            <w:webHidden/>
          </w:rPr>
          <w:fldChar w:fldCharType="separate"/>
        </w:r>
        <w:r w:rsidR="00D07960">
          <w:rPr>
            <w:noProof/>
            <w:webHidden/>
          </w:rPr>
          <w:t>27</w:t>
        </w:r>
        <w:r>
          <w:rPr>
            <w:noProof/>
            <w:webHidden/>
          </w:rPr>
          <w:fldChar w:fldCharType="end"/>
        </w:r>
      </w:hyperlink>
    </w:p>
    <w:p w:rsidR="00D07960" w:rsidRDefault="006C7483">
      <w:pPr>
        <w:pStyle w:val="31"/>
        <w:tabs>
          <w:tab w:val="left" w:pos="1320"/>
          <w:tab w:val="right" w:leader="dot" w:pos="12950"/>
        </w:tabs>
        <w:rPr>
          <w:noProof/>
          <w:lang w:bidi="ar-SA"/>
        </w:rPr>
      </w:pPr>
      <w:hyperlink w:anchor="_Toc368658214" w:history="1">
        <w:r w:rsidR="00D07960" w:rsidRPr="00104167">
          <w:rPr>
            <w:rStyle w:val="af3"/>
            <w:noProof/>
          </w:rPr>
          <w:t>6.1.2</w:t>
        </w:r>
        <w:r w:rsidR="00D07960">
          <w:rPr>
            <w:noProof/>
            <w:lang w:bidi="ar-SA"/>
          </w:rPr>
          <w:tab/>
        </w:r>
        <w:r w:rsidR="00D07960" w:rsidRPr="00104167">
          <w:rPr>
            <w:rStyle w:val="af3"/>
            <w:noProof/>
          </w:rPr>
          <w:t>Evidence Binding Lectin</w:t>
        </w:r>
        <w:r w:rsidR="00D07960">
          <w:rPr>
            <w:noProof/>
            <w:webHidden/>
          </w:rPr>
          <w:tab/>
        </w:r>
        <w:r>
          <w:rPr>
            <w:noProof/>
            <w:webHidden/>
          </w:rPr>
          <w:fldChar w:fldCharType="begin"/>
        </w:r>
        <w:r w:rsidR="00D07960">
          <w:rPr>
            <w:noProof/>
            <w:webHidden/>
          </w:rPr>
          <w:instrText xml:space="preserve"> PAGEREF _Toc368658214 \h </w:instrText>
        </w:r>
        <w:r>
          <w:rPr>
            <w:noProof/>
            <w:webHidden/>
          </w:rPr>
        </w:r>
        <w:r>
          <w:rPr>
            <w:noProof/>
            <w:webHidden/>
          </w:rPr>
          <w:fldChar w:fldCharType="separate"/>
        </w:r>
        <w:r w:rsidR="00D07960">
          <w:rPr>
            <w:noProof/>
            <w:webHidden/>
          </w:rPr>
          <w:t>27</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15" w:history="1">
        <w:r w:rsidR="00D07960" w:rsidRPr="00104167">
          <w:rPr>
            <w:rStyle w:val="af3"/>
            <w:noProof/>
          </w:rPr>
          <w:t>6.2</w:t>
        </w:r>
        <w:r w:rsidR="00D07960">
          <w:rPr>
            <w:noProof/>
            <w:lang w:bidi="ar-SA"/>
          </w:rPr>
          <w:tab/>
        </w:r>
        <w:r w:rsidR="00D07960" w:rsidRPr="00104167">
          <w:rPr>
            <w:rStyle w:val="af3"/>
            <w:noProof/>
          </w:rPr>
          <w:t>Evidence CE</w:t>
        </w:r>
        <w:r w:rsidR="00D07960">
          <w:rPr>
            <w:noProof/>
            <w:webHidden/>
          </w:rPr>
          <w:tab/>
        </w:r>
        <w:r>
          <w:rPr>
            <w:noProof/>
            <w:webHidden/>
          </w:rPr>
          <w:fldChar w:fldCharType="begin"/>
        </w:r>
        <w:r w:rsidR="00D07960">
          <w:rPr>
            <w:noProof/>
            <w:webHidden/>
          </w:rPr>
          <w:instrText xml:space="preserve"> PAGEREF _Toc368658215 \h </w:instrText>
        </w:r>
        <w:r>
          <w:rPr>
            <w:noProof/>
            <w:webHidden/>
          </w:rPr>
        </w:r>
        <w:r>
          <w:rPr>
            <w:noProof/>
            <w:webHidden/>
          </w:rPr>
          <w:fldChar w:fldCharType="separate"/>
        </w:r>
        <w:r w:rsidR="00D07960">
          <w:rPr>
            <w:noProof/>
            <w:webHidden/>
          </w:rPr>
          <w:t>27</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16" w:history="1">
        <w:r w:rsidR="00D07960" w:rsidRPr="00104167">
          <w:rPr>
            <w:rStyle w:val="af3"/>
            <w:noProof/>
          </w:rPr>
          <w:t>6.3</w:t>
        </w:r>
        <w:r w:rsidR="00D07960">
          <w:rPr>
            <w:noProof/>
            <w:lang w:bidi="ar-SA"/>
          </w:rPr>
          <w:tab/>
        </w:r>
        <w:r w:rsidR="00D07960" w:rsidRPr="00104167">
          <w:rPr>
            <w:rStyle w:val="af3"/>
            <w:noProof/>
          </w:rPr>
          <w:t>Evidence LC</w:t>
        </w:r>
        <w:r w:rsidR="00D07960">
          <w:rPr>
            <w:noProof/>
            <w:webHidden/>
          </w:rPr>
          <w:tab/>
        </w:r>
        <w:r>
          <w:rPr>
            <w:noProof/>
            <w:webHidden/>
          </w:rPr>
          <w:fldChar w:fldCharType="begin"/>
        </w:r>
        <w:r w:rsidR="00D07960">
          <w:rPr>
            <w:noProof/>
            <w:webHidden/>
          </w:rPr>
          <w:instrText xml:space="preserve"> PAGEREF _Toc368658216 \h </w:instrText>
        </w:r>
        <w:r>
          <w:rPr>
            <w:noProof/>
            <w:webHidden/>
          </w:rPr>
        </w:r>
        <w:r>
          <w:rPr>
            <w:noProof/>
            <w:webHidden/>
          </w:rPr>
          <w:fldChar w:fldCharType="separate"/>
        </w:r>
        <w:r w:rsidR="00D07960">
          <w:rPr>
            <w:noProof/>
            <w:webHidden/>
          </w:rPr>
          <w:t>28</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17" w:history="1">
        <w:r w:rsidR="00D07960" w:rsidRPr="00104167">
          <w:rPr>
            <w:rStyle w:val="af3"/>
            <w:noProof/>
          </w:rPr>
          <w:t>6.4</w:t>
        </w:r>
        <w:r w:rsidR="00D07960">
          <w:rPr>
            <w:noProof/>
            <w:lang w:bidi="ar-SA"/>
          </w:rPr>
          <w:tab/>
        </w:r>
        <w:r w:rsidR="00D07960" w:rsidRPr="00104167">
          <w:rPr>
            <w:rStyle w:val="af3"/>
            <w:noProof/>
          </w:rPr>
          <w:t>Evidence MS</w:t>
        </w:r>
        <w:r w:rsidR="00D07960">
          <w:rPr>
            <w:noProof/>
            <w:webHidden/>
          </w:rPr>
          <w:tab/>
        </w:r>
        <w:r>
          <w:rPr>
            <w:noProof/>
            <w:webHidden/>
          </w:rPr>
          <w:fldChar w:fldCharType="begin"/>
        </w:r>
        <w:r w:rsidR="00D07960">
          <w:rPr>
            <w:noProof/>
            <w:webHidden/>
          </w:rPr>
          <w:instrText xml:space="preserve"> PAGEREF _Toc368658217 \h </w:instrText>
        </w:r>
        <w:r>
          <w:rPr>
            <w:noProof/>
            <w:webHidden/>
          </w:rPr>
        </w:r>
        <w:r>
          <w:rPr>
            <w:noProof/>
            <w:webHidden/>
          </w:rPr>
          <w:fldChar w:fldCharType="separate"/>
        </w:r>
        <w:r w:rsidR="00D07960">
          <w:rPr>
            <w:noProof/>
            <w:webHidden/>
          </w:rPr>
          <w:t>28</w:t>
        </w:r>
        <w:r>
          <w:rPr>
            <w:noProof/>
            <w:webHidden/>
          </w:rPr>
          <w:fldChar w:fldCharType="end"/>
        </w:r>
      </w:hyperlink>
    </w:p>
    <w:p w:rsidR="00D07960" w:rsidRDefault="006C7483">
      <w:pPr>
        <w:pStyle w:val="31"/>
        <w:tabs>
          <w:tab w:val="left" w:pos="1320"/>
          <w:tab w:val="right" w:leader="dot" w:pos="12950"/>
        </w:tabs>
        <w:rPr>
          <w:noProof/>
          <w:lang w:bidi="ar-SA"/>
        </w:rPr>
      </w:pPr>
      <w:hyperlink w:anchor="_Toc368658218" w:history="1">
        <w:r w:rsidR="00D07960" w:rsidRPr="00104167">
          <w:rPr>
            <w:rStyle w:val="af3"/>
            <w:noProof/>
          </w:rPr>
          <w:t>6.4.1</w:t>
        </w:r>
        <w:r w:rsidR="00D07960">
          <w:rPr>
            <w:noProof/>
            <w:lang w:bidi="ar-SA"/>
          </w:rPr>
          <w:tab/>
        </w:r>
        <w:r w:rsidR="00D07960" w:rsidRPr="00104167">
          <w:rPr>
            <w:rStyle w:val="af3"/>
            <w:noProof/>
          </w:rPr>
          <w:t>Evidence LC MS</w:t>
        </w:r>
        <w:r w:rsidR="00D07960">
          <w:rPr>
            <w:noProof/>
            <w:webHidden/>
          </w:rPr>
          <w:tab/>
        </w:r>
        <w:r>
          <w:rPr>
            <w:noProof/>
            <w:webHidden/>
          </w:rPr>
          <w:fldChar w:fldCharType="begin"/>
        </w:r>
        <w:r w:rsidR="00D07960">
          <w:rPr>
            <w:noProof/>
            <w:webHidden/>
          </w:rPr>
          <w:instrText xml:space="preserve"> PAGEREF _Toc368658218 \h </w:instrText>
        </w:r>
        <w:r>
          <w:rPr>
            <w:noProof/>
            <w:webHidden/>
          </w:rPr>
        </w:r>
        <w:r>
          <w:rPr>
            <w:noProof/>
            <w:webHidden/>
          </w:rPr>
          <w:fldChar w:fldCharType="separate"/>
        </w:r>
        <w:r w:rsidR="00D07960">
          <w:rPr>
            <w:noProof/>
            <w:webHidden/>
          </w:rPr>
          <w:t>29</w:t>
        </w:r>
        <w:r>
          <w:rPr>
            <w:noProof/>
            <w:webHidden/>
          </w:rPr>
          <w:fldChar w:fldCharType="end"/>
        </w:r>
      </w:hyperlink>
    </w:p>
    <w:p w:rsidR="00D07960" w:rsidRDefault="006C7483">
      <w:pPr>
        <w:pStyle w:val="41"/>
        <w:tabs>
          <w:tab w:val="left" w:pos="1540"/>
          <w:tab w:val="right" w:leader="dot" w:pos="12950"/>
        </w:tabs>
        <w:rPr>
          <w:noProof/>
          <w:lang w:bidi="ar-SA"/>
        </w:rPr>
      </w:pPr>
      <w:hyperlink w:anchor="_Toc368658219" w:history="1">
        <w:r w:rsidR="00D07960" w:rsidRPr="00104167">
          <w:rPr>
            <w:rStyle w:val="af3"/>
            <w:noProof/>
          </w:rPr>
          <w:t>6.4.1.1</w:t>
        </w:r>
        <w:r w:rsidR="00D07960">
          <w:rPr>
            <w:noProof/>
            <w:lang w:bidi="ar-SA"/>
          </w:rPr>
          <w:tab/>
        </w:r>
        <w:r w:rsidR="00D07960" w:rsidRPr="00104167">
          <w:rPr>
            <w:rStyle w:val="af3"/>
            <w:noProof/>
          </w:rPr>
          <w:t>Evidence IGOT</w:t>
        </w:r>
        <w:r w:rsidR="00D07960">
          <w:rPr>
            <w:noProof/>
            <w:webHidden/>
          </w:rPr>
          <w:tab/>
        </w:r>
        <w:r>
          <w:rPr>
            <w:noProof/>
            <w:webHidden/>
          </w:rPr>
          <w:fldChar w:fldCharType="begin"/>
        </w:r>
        <w:r w:rsidR="00D07960">
          <w:rPr>
            <w:noProof/>
            <w:webHidden/>
          </w:rPr>
          <w:instrText xml:space="preserve"> PAGEREF _Toc368658219 \h </w:instrText>
        </w:r>
        <w:r>
          <w:rPr>
            <w:noProof/>
            <w:webHidden/>
          </w:rPr>
        </w:r>
        <w:r>
          <w:rPr>
            <w:noProof/>
            <w:webHidden/>
          </w:rPr>
          <w:fldChar w:fldCharType="separate"/>
        </w:r>
        <w:r w:rsidR="00D07960">
          <w:rPr>
            <w:noProof/>
            <w:webHidden/>
          </w:rPr>
          <w:t>30</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20" w:history="1">
        <w:r w:rsidR="00D07960" w:rsidRPr="00104167">
          <w:rPr>
            <w:rStyle w:val="af3"/>
            <w:noProof/>
          </w:rPr>
          <w:t>6.5</w:t>
        </w:r>
        <w:r w:rsidR="00D07960">
          <w:rPr>
            <w:noProof/>
            <w:lang w:bidi="ar-SA"/>
          </w:rPr>
          <w:tab/>
        </w:r>
        <w:r w:rsidR="00D07960" w:rsidRPr="00104167">
          <w:rPr>
            <w:rStyle w:val="af3"/>
            <w:noProof/>
          </w:rPr>
          <w:t>Evidence NMR</w:t>
        </w:r>
        <w:r w:rsidR="00D07960">
          <w:rPr>
            <w:noProof/>
            <w:webHidden/>
          </w:rPr>
          <w:tab/>
        </w:r>
        <w:r>
          <w:rPr>
            <w:noProof/>
            <w:webHidden/>
          </w:rPr>
          <w:fldChar w:fldCharType="begin"/>
        </w:r>
        <w:r w:rsidR="00D07960">
          <w:rPr>
            <w:noProof/>
            <w:webHidden/>
          </w:rPr>
          <w:instrText xml:space="preserve"> PAGEREF _Toc368658220 \h </w:instrText>
        </w:r>
        <w:r>
          <w:rPr>
            <w:noProof/>
            <w:webHidden/>
          </w:rPr>
        </w:r>
        <w:r>
          <w:rPr>
            <w:noProof/>
            <w:webHidden/>
          </w:rPr>
          <w:fldChar w:fldCharType="separate"/>
        </w:r>
        <w:r w:rsidR="00D07960">
          <w:rPr>
            <w:noProof/>
            <w:webHidden/>
          </w:rPr>
          <w:t>31</w:t>
        </w:r>
        <w:r>
          <w:rPr>
            <w:noProof/>
            <w:webHidden/>
          </w:rPr>
          <w:fldChar w:fldCharType="end"/>
        </w:r>
      </w:hyperlink>
    </w:p>
    <w:p w:rsidR="00D07960" w:rsidRDefault="006C7483">
      <w:pPr>
        <w:pStyle w:val="11"/>
        <w:tabs>
          <w:tab w:val="left" w:pos="440"/>
          <w:tab w:val="right" w:leader="dot" w:pos="12950"/>
        </w:tabs>
        <w:rPr>
          <w:noProof/>
          <w:lang w:bidi="ar-SA"/>
        </w:rPr>
      </w:pPr>
      <w:hyperlink w:anchor="_Toc368658221" w:history="1">
        <w:r w:rsidR="00D07960" w:rsidRPr="00104167">
          <w:rPr>
            <w:rStyle w:val="af3"/>
            <w:noProof/>
          </w:rPr>
          <w:t>7</w:t>
        </w:r>
        <w:r w:rsidR="00D07960">
          <w:rPr>
            <w:noProof/>
            <w:lang w:bidi="ar-SA"/>
          </w:rPr>
          <w:tab/>
        </w:r>
        <w:r w:rsidR="00D07960" w:rsidRPr="00104167">
          <w:rPr>
            <w:rStyle w:val="af3"/>
            <w:noProof/>
          </w:rPr>
          <w:t>Evidence Type</w:t>
        </w:r>
        <w:r w:rsidR="00D07960">
          <w:rPr>
            <w:noProof/>
            <w:webHidden/>
          </w:rPr>
          <w:tab/>
        </w:r>
        <w:r>
          <w:rPr>
            <w:noProof/>
            <w:webHidden/>
          </w:rPr>
          <w:fldChar w:fldCharType="begin"/>
        </w:r>
        <w:r w:rsidR="00D07960">
          <w:rPr>
            <w:noProof/>
            <w:webHidden/>
          </w:rPr>
          <w:instrText xml:space="preserve"> PAGEREF _Toc368658221 \h </w:instrText>
        </w:r>
        <w:r>
          <w:rPr>
            <w:noProof/>
            <w:webHidden/>
          </w:rPr>
        </w:r>
        <w:r>
          <w:rPr>
            <w:noProof/>
            <w:webHidden/>
          </w:rPr>
          <w:fldChar w:fldCharType="separate"/>
        </w:r>
        <w:r w:rsidR="00D07960">
          <w:rPr>
            <w:noProof/>
            <w:webHidden/>
          </w:rPr>
          <w:t>32</w:t>
        </w:r>
        <w:r>
          <w:rPr>
            <w:noProof/>
            <w:webHidden/>
          </w:rPr>
          <w:fldChar w:fldCharType="end"/>
        </w:r>
      </w:hyperlink>
    </w:p>
    <w:p w:rsidR="00D07960" w:rsidRDefault="006C7483">
      <w:pPr>
        <w:pStyle w:val="11"/>
        <w:tabs>
          <w:tab w:val="left" w:pos="440"/>
          <w:tab w:val="right" w:leader="dot" w:pos="12950"/>
        </w:tabs>
        <w:rPr>
          <w:noProof/>
          <w:lang w:bidi="ar-SA"/>
        </w:rPr>
      </w:pPr>
      <w:hyperlink w:anchor="_Toc368658222" w:history="1">
        <w:r w:rsidR="00D07960" w:rsidRPr="00104167">
          <w:rPr>
            <w:rStyle w:val="af3"/>
            <w:noProof/>
          </w:rPr>
          <w:t>8</w:t>
        </w:r>
        <w:r w:rsidR="00D07960">
          <w:rPr>
            <w:noProof/>
            <w:lang w:bidi="ar-SA"/>
          </w:rPr>
          <w:tab/>
        </w:r>
        <w:r w:rsidR="00D07960" w:rsidRPr="00104167">
          <w:rPr>
            <w:rStyle w:val="af3"/>
            <w:noProof/>
          </w:rPr>
          <w:t>Glycan Database</w:t>
        </w:r>
        <w:r w:rsidR="00D07960">
          <w:rPr>
            <w:noProof/>
            <w:webHidden/>
          </w:rPr>
          <w:tab/>
        </w:r>
        <w:r>
          <w:rPr>
            <w:noProof/>
            <w:webHidden/>
          </w:rPr>
          <w:fldChar w:fldCharType="begin"/>
        </w:r>
        <w:r w:rsidR="00D07960">
          <w:rPr>
            <w:noProof/>
            <w:webHidden/>
          </w:rPr>
          <w:instrText xml:space="preserve"> PAGEREF _Toc368658222 \h </w:instrText>
        </w:r>
        <w:r>
          <w:rPr>
            <w:noProof/>
            <w:webHidden/>
          </w:rPr>
        </w:r>
        <w:r>
          <w:rPr>
            <w:noProof/>
            <w:webHidden/>
          </w:rPr>
          <w:fldChar w:fldCharType="separate"/>
        </w:r>
        <w:r w:rsidR="00D07960">
          <w:rPr>
            <w:noProof/>
            <w:webHidden/>
          </w:rPr>
          <w:t>33</w:t>
        </w:r>
        <w:r>
          <w:rPr>
            <w:noProof/>
            <w:webHidden/>
          </w:rPr>
          <w:fldChar w:fldCharType="end"/>
        </w:r>
      </w:hyperlink>
    </w:p>
    <w:p w:rsidR="00D07960" w:rsidRDefault="006C7483">
      <w:pPr>
        <w:pStyle w:val="11"/>
        <w:tabs>
          <w:tab w:val="left" w:pos="440"/>
          <w:tab w:val="right" w:leader="dot" w:pos="12950"/>
        </w:tabs>
        <w:rPr>
          <w:noProof/>
          <w:lang w:bidi="ar-SA"/>
        </w:rPr>
      </w:pPr>
      <w:hyperlink w:anchor="_Toc368658223" w:history="1">
        <w:r w:rsidR="00D07960" w:rsidRPr="00104167">
          <w:rPr>
            <w:rStyle w:val="af3"/>
            <w:noProof/>
          </w:rPr>
          <w:t>9</w:t>
        </w:r>
        <w:r w:rsidR="00D07960">
          <w:rPr>
            <w:noProof/>
            <w:lang w:bidi="ar-SA"/>
          </w:rPr>
          <w:tab/>
        </w:r>
        <w:r w:rsidR="00D07960" w:rsidRPr="00104167">
          <w:rPr>
            <w:rStyle w:val="af3"/>
            <w:noProof/>
          </w:rPr>
          <w:t>Glycan Database Category</w:t>
        </w:r>
        <w:r w:rsidR="00D07960">
          <w:rPr>
            <w:noProof/>
            <w:webHidden/>
          </w:rPr>
          <w:tab/>
        </w:r>
        <w:r>
          <w:rPr>
            <w:noProof/>
            <w:webHidden/>
          </w:rPr>
          <w:fldChar w:fldCharType="begin"/>
        </w:r>
        <w:r w:rsidR="00D07960">
          <w:rPr>
            <w:noProof/>
            <w:webHidden/>
          </w:rPr>
          <w:instrText xml:space="preserve"> PAGEREF _Toc368658223 \h </w:instrText>
        </w:r>
        <w:r>
          <w:rPr>
            <w:noProof/>
            <w:webHidden/>
          </w:rPr>
        </w:r>
        <w:r>
          <w:rPr>
            <w:noProof/>
            <w:webHidden/>
          </w:rPr>
          <w:fldChar w:fldCharType="separate"/>
        </w:r>
        <w:r w:rsidR="00D07960">
          <w:rPr>
            <w:noProof/>
            <w:webHidden/>
          </w:rPr>
          <w:t>35</w:t>
        </w:r>
        <w:r>
          <w:rPr>
            <w:noProof/>
            <w:webHidden/>
          </w:rPr>
          <w:fldChar w:fldCharType="end"/>
        </w:r>
      </w:hyperlink>
    </w:p>
    <w:p w:rsidR="00D07960" w:rsidRDefault="006C7483">
      <w:pPr>
        <w:pStyle w:val="11"/>
        <w:tabs>
          <w:tab w:val="left" w:pos="660"/>
          <w:tab w:val="right" w:leader="dot" w:pos="12950"/>
        </w:tabs>
        <w:rPr>
          <w:noProof/>
          <w:lang w:bidi="ar-SA"/>
        </w:rPr>
      </w:pPr>
      <w:hyperlink w:anchor="_Toc368658224" w:history="1">
        <w:r w:rsidR="00D07960" w:rsidRPr="00104167">
          <w:rPr>
            <w:rStyle w:val="af3"/>
            <w:noProof/>
          </w:rPr>
          <w:t>10</w:t>
        </w:r>
        <w:r w:rsidR="00D07960">
          <w:rPr>
            <w:noProof/>
            <w:lang w:bidi="ar-SA"/>
          </w:rPr>
          <w:tab/>
        </w:r>
        <w:r w:rsidR="00D07960" w:rsidRPr="00104167">
          <w:rPr>
            <w:rStyle w:val="af3"/>
            <w:noProof/>
          </w:rPr>
          <w:t>LC Property</w:t>
        </w:r>
        <w:r w:rsidR="00D07960">
          <w:rPr>
            <w:noProof/>
            <w:webHidden/>
          </w:rPr>
          <w:tab/>
        </w:r>
        <w:r>
          <w:rPr>
            <w:noProof/>
            <w:webHidden/>
          </w:rPr>
          <w:fldChar w:fldCharType="begin"/>
        </w:r>
        <w:r w:rsidR="00D07960">
          <w:rPr>
            <w:noProof/>
            <w:webHidden/>
          </w:rPr>
          <w:instrText xml:space="preserve"> PAGEREF _Toc368658224 \h </w:instrText>
        </w:r>
        <w:r>
          <w:rPr>
            <w:noProof/>
            <w:webHidden/>
          </w:rPr>
        </w:r>
        <w:r>
          <w:rPr>
            <w:noProof/>
            <w:webHidden/>
          </w:rPr>
          <w:fldChar w:fldCharType="separate"/>
        </w:r>
        <w:r w:rsidR="00D07960">
          <w:rPr>
            <w:noProof/>
            <w:webHidden/>
          </w:rPr>
          <w:t>37</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25" w:history="1">
        <w:r w:rsidR="00D07960" w:rsidRPr="00104167">
          <w:rPr>
            <w:rStyle w:val="af3"/>
            <w:noProof/>
          </w:rPr>
          <w:t>10.1</w:t>
        </w:r>
        <w:r w:rsidR="00D07960">
          <w:rPr>
            <w:noProof/>
            <w:lang w:bidi="ar-SA"/>
          </w:rPr>
          <w:tab/>
        </w:r>
        <w:r w:rsidR="00D07960" w:rsidRPr="00104167">
          <w:rPr>
            <w:rStyle w:val="af3"/>
            <w:noProof/>
          </w:rPr>
          <w:t>Gradient</w:t>
        </w:r>
        <w:r w:rsidR="00D07960">
          <w:rPr>
            <w:noProof/>
            <w:webHidden/>
          </w:rPr>
          <w:tab/>
        </w:r>
        <w:r>
          <w:rPr>
            <w:noProof/>
            <w:webHidden/>
          </w:rPr>
          <w:fldChar w:fldCharType="begin"/>
        </w:r>
        <w:r w:rsidR="00D07960">
          <w:rPr>
            <w:noProof/>
            <w:webHidden/>
          </w:rPr>
          <w:instrText xml:space="preserve"> PAGEREF _Toc368658225 \h </w:instrText>
        </w:r>
        <w:r>
          <w:rPr>
            <w:noProof/>
            <w:webHidden/>
          </w:rPr>
        </w:r>
        <w:r>
          <w:rPr>
            <w:noProof/>
            <w:webHidden/>
          </w:rPr>
          <w:fldChar w:fldCharType="separate"/>
        </w:r>
        <w:r w:rsidR="00D07960">
          <w:rPr>
            <w:noProof/>
            <w:webHidden/>
          </w:rPr>
          <w:t>37</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26" w:history="1">
        <w:r w:rsidR="00D07960" w:rsidRPr="00104167">
          <w:rPr>
            <w:rStyle w:val="af3"/>
            <w:noProof/>
          </w:rPr>
          <w:t>10.2</w:t>
        </w:r>
        <w:r w:rsidR="00D07960">
          <w:rPr>
            <w:noProof/>
            <w:lang w:bidi="ar-SA"/>
          </w:rPr>
          <w:tab/>
        </w:r>
        <w:r w:rsidR="00D07960" w:rsidRPr="00104167">
          <w:rPr>
            <w:rStyle w:val="af3"/>
            <w:noProof/>
          </w:rPr>
          <w:t>LC Chromatogram</w:t>
        </w:r>
        <w:r w:rsidR="00D07960">
          <w:rPr>
            <w:noProof/>
            <w:webHidden/>
          </w:rPr>
          <w:tab/>
        </w:r>
        <w:r>
          <w:rPr>
            <w:noProof/>
            <w:webHidden/>
          </w:rPr>
          <w:fldChar w:fldCharType="begin"/>
        </w:r>
        <w:r w:rsidR="00D07960">
          <w:rPr>
            <w:noProof/>
            <w:webHidden/>
          </w:rPr>
          <w:instrText xml:space="preserve"> PAGEREF _Toc368658226 \h </w:instrText>
        </w:r>
        <w:r>
          <w:rPr>
            <w:noProof/>
            <w:webHidden/>
          </w:rPr>
        </w:r>
        <w:r>
          <w:rPr>
            <w:noProof/>
            <w:webHidden/>
          </w:rPr>
          <w:fldChar w:fldCharType="separate"/>
        </w:r>
        <w:r w:rsidR="00D07960">
          <w:rPr>
            <w:noProof/>
            <w:webHidden/>
          </w:rPr>
          <w:t>37</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27" w:history="1">
        <w:r w:rsidR="00D07960" w:rsidRPr="00104167">
          <w:rPr>
            <w:rStyle w:val="af3"/>
            <w:noProof/>
          </w:rPr>
          <w:t>10.3</w:t>
        </w:r>
        <w:r w:rsidR="00D07960">
          <w:rPr>
            <w:noProof/>
            <w:lang w:bidi="ar-SA"/>
          </w:rPr>
          <w:tab/>
        </w:r>
        <w:r w:rsidR="00D07960" w:rsidRPr="00104167">
          <w:rPr>
            <w:rStyle w:val="af3"/>
            <w:noProof/>
          </w:rPr>
          <w:t>LC Column</w:t>
        </w:r>
        <w:r w:rsidR="00D07960">
          <w:rPr>
            <w:noProof/>
            <w:webHidden/>
          </w:rPr>
          <w:tab/>
        </w:r>
        <w:r>
          <w:rPr>
            <w:noProof/>
            <w:webHidden/>
          </w:rPr>
          <w:fldChar w:fldCharType="begin"/>
        </w:r>
        <w:r w:rsidR="00D07960">
          <w:rPr>
            <w:noProof/>
            <w:webHidden/>
          </w:rPr>
          <w:instrText xml:space="preserve"> PAGEREF _Toc368658227 \h </w:instrText>
        </w:r>
        <w:r>
          <w:rPr>
            <w:noProof/>
            <w:webHidden/>
          </w:rPr>
        </w:r>
        <w:r>
          <w:rPr>
            <w:noProof/>
            <w:webHidden/>
          </w:rPr>
          <w:fldChar w:fldCharType="separate"/>
        </w:r>
        <w:r w:rsidR="00D07960">
          <w:rPr>
            <w:noProof/>
            <w:webHidden/>
          </w:rPr>
          <w:t>38</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28" w:history="1">
        <w:r w:rsidR="00D07960" w:rsidRPr="00104167">
          <w:rPr>
            <w:rStyle w:val="af3"/>
            <w:noProof/>
          </w:rPr>
          <w:t>10.4</w:t>
        </w:r>
        <w:r w:rsidR="00D07960">
          <w:rPr>
            <w:noProof/>
            <w:lang w:bidi="ar-SA"/>
          </w:rPr>
          <w:tab/>
        </w:r>
        <w:r w:rsidR="00D07960" w:rsidRPr="00104167">
          <w:rPr>
            <w:rStyle w:val="af3"/>
            <w:noProof/>
          </w:rPr>
          <w:t>LC Digest Chromatogram</w:t>
        </w:r>
        <w:r w:rsidR="00D07960">
          <w:rPr>
            <w:noProof/>
            <w:webHidden/>
          </w:rPr>
          <w:tab/>
        </w:r>
        <w:r>
          <w:rPr>
            <w:noProof/>
            <w:webHidden/>
          </w:rPr>
          <w:fldChar w:fldCharType="begin"/>
        </w:r>
        <w:r w:rsidR="00D07960">
          <w:rPr>
            <w:noProof/>
            <w:webHidden/>
          </w:rPr>
          <w:instrText xml:space="preserve"> PAGEREF _Toc368658228 \h </w:instrText>
        </w:r>
        <w:r>
          <w:rPr>
            <w:noProof/>
            <w:webHidden/>
          </w:rPr>
        </w:r>
        <w:r>
          <w:rPr>
            <w:noProof/>
            <w:webHidden/>
          </w:rPr>
          <w:fldChar w:fldCharType="separate"/>
        </w:r>
        <w:r w:rsidR="00D07960">
          <w:rPr>
            <w:noProof/>
            <w:webHidden/>
          </w:rPr>
          <w:t>39</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29" w:history="1">
        <w:r w:rsidR="00D07960" w:rsidRPr="00104167">
          <w:rPr>
            <w:rStyle w:val="af3"/>
            <w:noProof/>
          </w:rPr>
          <w:t>10.5</w:t>
        </w:r>
        <w:r w:rsidR="00D07960">
          <w:rPr>
            <w:noProof/>
            <w:lang w:bidi="ar-SA"/>
          </w:rPr>
          <w:tab/>
        </w:r>
        <w:r w:rsidR="00D07960" w:rsidRPr="00104167">
          <w:rPr>
            <w:rStyle w:val="af3"/>
            <w:noProof/>
          </w:rPr>
          <w:t>LC Peak</w:t>
        </w:r>
        <w:r w:rsidR="00D07960">
          <w:rPr>
            <w:noProof/>
            <w:webHidden/>
          </w:rPr>
          <w:tab/>
        </w:r>
        <w:r>
          <w:rPr>
            <w:noProof/>
            <w:webHidden/>
          </w:rPr>
          <w:fldChar w:fldCharType="begin"/>
        </w:r>
        <w:r w:rsidR="00D07960">
          <w:rPr>
            <w:noProof/>
            <w:webHidden/>
          </w:rPr>
          <w:instrText xml:space="preserve"> PAGEREF _Toc368658229 \h </w:instrText>
        </w:r>
        <w:r>
          <w:rPr>
            <w:noProof/>
            <w:webHidden/>
          </w:rPr>
        </w:r>
        <w:r>
          <w:rPr>
            <w:noProof/>
            <w:webHidden/>
          </w:rPr>
          <w:fldChar w:fldCharType="separate"/>
        </w:r>
        <w:r w:rsidR="00D07960">
          <w:rPr>
            <w:noProof/>
            <w:webHidden/>
          </w:rPr>
          <w:t>39</w:t>
        </w:r>
        <w:r>
          <w:rPr>
            <w:noProof/>
            <w:webHidden/>
          </w:rPr>
          <w:fldChar w:fldCharType="end"/>
        </w:r>
      </w:hyperlink>
    </w:p>
    <w:p w:rsidR="00D07960" w:rsidRDefault="006C7483">
      <w:pPr>
        <w:pStyle w:val="11"/>
        <w:tabs>
          <w:tab w:val="left" w:pos="660"/>
          <w:tab w:val="right" w:leader="dot" w:pos="12950"/>
        </w:tabs>
        <w:rPr>
          <w:noProof/>
          <w:lang w:bidi="ar-SA"/>
        </w:rPr>
      </w:pPr>
      <w:hyperlink w:anchor="_Toc368658230" w:history="1">
        <w:r w:rsidR="00D07960" w:rsidRPr="00104167">
          <w:rPr>
            <w:rStyle w:val="af3"/>
            <w:noProof/>
          </w:rPr>
          <w:t>11</w:t>
        </w:r>
        <w:r w:rsidR="00D07960">
          <w:rPr>
            <w:noProof/>
            <w:lang w:bidi="ar-SA"/>
          </w:rPr>
          <w:tab/>
        </w:r>
        <w:r w:rsidR="00D07960" w:rsidRPr="00104167">
          <w:rPr>
            <w:rStyle w:val="af3"/>
            <w:noProof/>
          </w:rPr>
          <w:t>Monosaccharide Property</w:t>
        </w:r>
        <w:r w:rsidR="00D07960">
          <w:rPr>
            <w:noProof/>
            <w:webHidden/>
          </w:rPr>
          <w:tab/>
        </w:r>
        <w:r>
          <w:rPr>
            <w:noProof/>
            <w:webHidden/>
          </w:rPr>
          <w:fldChar w:fldCharType="begin"/>
        </w:r>
        <w:r w:rsidR="00D07960">
          <w:rPr>
            <w:noProof/>
            <w:webHidden/>
          </w:rPr>
          <w:instrText xml:space="preserve"> PAGEREF _Toc368658230 \h </w:instrText>
        </w:r>
        <w:r>
          <w:rPr>
            <w:noProof/>
            <w:webHidden/>
          </w:rPr>
        </w:r>
        <w:r>
          <w:rPr>
            <w:noProof/>
            <w:webHidden/>
          </w:rPr>
          <w:fldChar w:fldCharType="separate"/>
        </w:r>
        <w:r w:rsidR="00D07960">
          <w:rPr>
            <w:noProof/>
            <w:webHidden/>
          </w:rPr>
          <w:t>40</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31" w:history="1">
        <w:r w:rsidR="00D07960" w:rsidRPr="00104167">
          <w:rPr>
            <w:rStyle w:val="af3"/>
            <w:noProof/>
          </w:rPr>
          <w:t>11.1</w:t>
        </w:r>
        <w:r w:rsidR="00D07960">
          <w:rPr>
            <w:noProof/>
            <w:lang w:bidi="ar-SA"/>
          </w:rPr>
          <w:tab/>
        </w:r>
        <w:r w:rsidR="00D07960" w:rsidRPr="00104167">
          <w:rPr>
            <w:rStyle w:val="af3"/>
            <w:noProof/>
          </w:rPr>
          <w:t>Absolute Configuration</w:t>
        </w:r>
        <w:r w:rsidR="00D07960">
          <w:rPr>
            <w:noProof/>
            <w:webHidden/>
          </w:rPr>
          <w:tab/>
        </w:r>
        <w:r>
          <w:rPr>
            <w:noProof/>
            <w:webHidden/>
          </w:rPr>
          <w:fldChar w:fldCharType="begin"/>
        </w:r>
        <w:r w:rsidR="00D07960">
          <w:rPr>
            <w:noProof/>
            <w:webHidden/>
          </w:rPr>
          <w:instrText xml:space="preserve"> PAGEREF _Toc368658231 \h </w:instrText>
        </w:r>
        <w:r>
          <w:rPr>
            <w:noProof/>
            <w:webHidden/>
          </w:rPr>
        </w:r>
        <w:r>
          <w:rPr>
            <w:noProof/>
            <w:webHidden/>
          </w:rPr>
          <w:fldChar w:fldCharType="separate"/>
        </w:r>
        <w:r w:rsidR="00D07960">
          <w:rPr>
            <w:noProof/>
            <w:webHidden/>
          </w:rPr>
          <w:t>40</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32" w:history="1">
        <w:r w:rsidR="00D07960" w:rsidRPr="00104167">
          <w:rPr>
            <w:rStyle w:val="af3"/>
            <w:noProof/>
          </w:rPr>
          <w:t>11.2</w:t>
        </w:r>
        <w:r w:rsidR="00D07960">
          <w:rPr>
            <w:noProof/>
            <w:lang w:bidi="ar-SA"/>
          </w:rPr>
          <w:tab/>
        </w:r>
        <w:r w:rsidR="00D07960" w:rsidRPr="00104167">
          <w:rPr>
            <w:rStyle w:val="af3"/>
            <w:noProof/>
          </w:rPr>
          <w:t>Anomer</w:t>
        </w:r>
        <w:r w:rsidR="00D07960">
          <w:rPr>
            <w:noProof/>
            <w:webHidden/>
          </w:rPr>
          <w:tab/>
        </w:r>
        <w:r>
          <w:rPr>
            <w:noProof/>
            <w:webHidden/>
          </w:rPr>
          <w:fldChar w:fldCharType="begin"/>
        </w:r>
        <w:r w:rsidR="00D07960">
          <w:rPr>
            <w:noProof/>
            <w:webHidden/>
          </w:rPr>
          <w:instrText xml:space="preserve"> PAGEREF _Toc368658232 \h </w:instrText>
        </w:r>
        <w:r>
          <w:rPr>
            <w:noProof/>
            <w:webHidden/>
          </w:rPr>
        </w:r>
        <w:r>
          <w:rPr>
            <w:noProof/>
            <w:webHidden/>
          </w:rPr>
          <w:fldChar w:fldCharType="separate"/>
        </w:r>
        <w:r w:rsidR="00D07960">
          <w:rPr>
            <w:noProof/>
            <w:webHidden/>
          </w:rPr>
          <w:t>41</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33" w:history="1">
        <w:r w:rsidR="00D07960" w:rsidRPr="00104167">
          <w:rPr>
            <w:rStyle w:val="af3"/>
            <w:noProof/>
          </w:rPr>
          <w:t>11.3</w:t>
        </w:r>
        <w:r w:rsidR="00D07960">
          <w:rPr>
            <w:noProof/>
            <w:lang w:bidi="ar-SA"/>
          </w:rPr>
          <w:tab/>
        </w:r>
        <w:r w:rsidR="00D07960" w:rsidRPr="00104167">
          <w:rPr>
            <w:rStyle w:val="af3"/>
            <w:noProof/>
          </w:rPr>
          <w:t>Basetype</w:t>
        </w:r>
        <w:r w:rsidR="00D07960">
          <w:rPr>
            <w:noProof/>
            <w:webHidden/>
          </w:rPr>
          <w:tab/>
        </w:r>
        <w:r>
          <w:rPr>
            <w:noProof/>
            <w:webHidden/>
          </w:rPr>
          <w:fldChar w:fldCharType="begin"/>
        </w:r>
        <w:r w:rsidR="00D07960">
          <w:rPr>
            <w:noProof/>
            <w:webHidden/>
          </w:rPr>
          <w:instrText xml:space="preserve"> PAGEREF _Toc368658233 \h </w:instrText>
        </w:r>
        <w:r>
          <w:rPr>
            <w:noProof/>
            <w:webHidden/>
          </w:rPr>
        </w:r>
        <w:r>
          <w:rPr>
            <w:noProof/>
            <w:webHidden/>
          </w:rPr>
          <w:fldChar w:fldCharType="separate"/>
        </w:r>
        <w:r w:rsidR="00D07960">
          <w:rPr>
            <w:noProof/>
            <w:webHidden/>
          </w:rPr>
          <w:t>41</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34" w:history="1">
        <w:r w:rsidR="00D07960" w:rsidRPr="00104167">
          <w:rPr>
            <w:rStyle w:val="af3"/>
            <w:noProof/>
          </w:rPr>
          <w:t>11.4</w:t>
        </w:r>
        <w:r w:rsidR="00D07960">
          <w:rPr>
            <w:noProof/>
            <w:lang w:bidi="ar-SA"/>
          </w:rPr>
          <w:tab/>
        </w:r>
        <w:r w:rsidR="00D07960" w:rsidRPr="00104167">
          <w:rPr>
            <w:rStyle w:val="af3"/>
            <w:noProof/>
          </w:rPr>
          <w:t>Configuration</w:t>
        </w:r>
        <w:r w:rsidR="00D07960">
          <w:rPr>
            <w:noProof/>
            <w:webHidden/>
          </w:rPr>
          <w:tab/>
        </w:r>
        <w:r>
          <w:rPr>
            <w:noProof/>
            <w:webHidden/>
          </w:rPr>
          <w:fldChar w:fldCharType="begin"/>
        </w:r>
        <w:r w:rsidR="00D07960">
          <w:rPr>
            <w:noProof/>
            <w:webHidden/>
          </w:rPr>
          <w:instrText xml:space="preserve"> PAGEREF _Toc368658234 \h </w:instrText>
        </w:r>
        <w:r>
          <w:rPr>
            <w:noProof/>
            <w:webHidden/>
          </w:rPr>
        </w:r>
        <w:r>
          <w:rPr>
            <w:noProof/>
            <w:webHidden/>
          </w:rPr>
          <w:fldChar w:fldCharType="separate"/>
        </w:r>
        <w:r w:rsidR="00D07960">
          <w:rPr>
            <w:noProof/>
            <w:webHidden/>
          </w:rPr>
          <w:t>43</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35" w:history="1">
        <w:r w:rsidR="00D07960" w:rsidRPr="00104167">
          <w:rPr>
            <w:rStyle w:val="af3"/>
            <w:noProof/>
          </w:rPr>
          <w:t>11.5</w:t>
        </w:r>
        <w:r w:rsidR="00D07960">
          <w:rPr>
            <w:noProof/>
            <w:lang w:bidi="ar-SA"/>
          </w:rPr>
          <w:tab/>
        </w:r>
        <w:r w:rsidR="00D07960" w:rsidRPr="00104167">
          <w:rPr>
            <w:rStyle w:val="af3"/>
            <w:noProof/>
          </w:rPr>
          <w:t>Core Modification</w:t>
        </w:r>
        <w:r w:rsidR="00D07960">
          <w:rPr>
            <w:noProof/>
            <w:webHidden/>
          </w:rPr>
          <w:tab/>
        </w:r>
        <w:r>
          <w:rPr>
            <w:noProof/>
            <w:webHidden/>
          </w:rPr>
          <w:fldChar w:fldCharType="begin"/>
        </w:r>
        <w:r w:rsidR="00D07960">
          <w:rPr>
            <w:noProof/>
            <w:webHidden/>
          </w:rPr>
          <w:instrText xml:space="preserve"> PAGEREF _Toc368658235 \h </w:instrText>
        </w:r>
        <w:r>
          <w:rPr>
            <w:noProof/>
            <w:webHidden/>
          </w:rPr>
        </w:r>
        <w:r>
          <w:rPr>
            <w:noProof/>
            <w:webHidden/>
          </w:rPr>
          <w:fldChar w:fldCharType="separate"/>
        </w:r>
        <w:r w:rsidR="00D07960">
          <w:rPr>
            <w:noProof/>
            <w:webHidden/>
          </w:rPr>
          <w:t>44</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36" w:history="1">
        <w:r w:rsidR="00D07960" w:rsidRPr="00104167">
          <w:rPr>
            <w:rStyle w:val="af3"/>
            <w:noProof/>
          </w:rPr>
          <w:t>11.6</w:t>
        </w:r>
        <w:r w:rsidR="00D07960">
          <w:rPr>
            <w:noProof/>
            <w:lang w:bidi="ar-SA"/>
          </w:rPr>
          <w:tab/>
        </w:r>
        <w:r w:rsidR="00D07960" w:rsidRPr="00104167">
          <w:rPr>
            <w:rStyle w:val="af3"/>
            <w:noProof/>
          </w:rPr>
          <w:t>Core Modification Type</w:t>
        </w:r>
        <w:r w:rsidR="00D07960">
          <w:rPr>
            <w:noProof/>
            <w:webHidden/>
          </w:rPr>
          <w:tab/>
        </w:r>
        <w:r>
          <w:rPr>
            <w:noProof/>
            <w:webHidden/>
          </w:rPr>
          <w:fldChar w:fldCharType="begin"/>
        </w:r>
        <w:r w:rsidR="00D07960">
          <w:rPr>
            <w:noProof/>
            <w:webHidden/>
          </w:rPr>
          <w:instrText xml:space="preserve"> PAGEREF _Toc368658236 \h </w:instrText>
        </w:r>
        <w:r>
          <w:rPr>
            <w:noProof/>
            <w:webHidden/>
          </w:rPr>
        </w:r>
        <w:r>
          <w:rPr>
            <w:noProof/>
            <w:webHidden/>
          </w:rPr>
          <w:fldChar w:fldCharType="separate"/>
        </w:r>
        <w:r w:rsidR="00D07960">
          <w:rPr>
            <w:noProof/>
            <w:webHidden/>
          </w:rPr>
          <w:t>44</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37" w:history="1">
        <w:r w:rsidR="00D07960" w:rsidRPr="00104167">
          <w:rPr>
            <w:rStyle w:val="af3"/>
            <w:noProof/>
          </w:rPr>
          <w:t>11.7</w:t>
        </w:r>
        <w:r w:rsidR="00D07960">
          <w:rPr>
            <w:noProof/>
            <w:lang w:bidi="ar-SA"/>
          </w:rPr>
          <w:tab/>
        </w:r>
        <w:r w:rsidR="00D07960" w:rsidRPr="00104167">
          <w:rPr>
            <w:rStyle w:val="af3"/>
            <w:noProof/>
          </w:rPr>
          <w:t>Linkage Type</w:t>
        </w:r>
        <w:r w:rsidR="00D07960">
          <w:rPr>
            <w:noProof/>
            <w:webHidden/>
          </w:rPr>
          <w:tab/>
        </w:r>
        <w:r>
          <w:rPr>
            <w:noProof/>
            <w:webHidden/>
          </w:rPr>
          <w:fldChar w:fldCharType="begin"/>
        </w:r>
        <w:r w:rsidR="00D07960">
          <w:rPr>
            <w:noProof/>
            <w:webHidden/>
          </w:rPr>
          <w:instrText xml:space="preserve"> PAGEREF _Toc368658237 \h </w:instrText>
        </w:r>
        <w:r>
          <w:rPr>
            <w:noProof/>
            <w:webHidden/>
          </w:rPr>
        </w:r>
        <w:r>
          <w:rPr>
            <w:noProof/>
            <w:webHidden/>
          </w:rPr>
          <w:fldChar w:fldCharType="separate"/>
        </w:r>
        <w:r w:rsidR="00D07960">
          <w:rPr>
            <w:noProof/>
            <w:webHidden/>
          </w:rPr>
          <w:t>46</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38" w:history="1">
        <w:r w:rsidR="00D07960" w:rsidRPr="00104167">
          <w:rPr>
            <w:rStyle w:val="af3"/>
            <w:noProof/>
          </w:rPr>
          <w:t>11.8</w:t>
        </w:r>
        <w:r w:rsidR="00D07960">
          <w:rPr>
            <w:noProof/>
            <w:lang w:bidi="ar-SA"/>
          </w:rPr>
          <w:tab/>
        </w:r>
        <w:r w:rsidR="00D07960" w:rsidRPr="00104167">
          <w:rPr>
            <w:rStyle w:val="af3"/>
            <w:noProof/>
          </w:rPr>
          <w:t>Monosaccharide Alias</w:t>
        </w:r>
        <w:r w:rsidR="00D07960">
          <w:rPr>
            <w:noProof/>
            <w:webHidden/>
          </w:rPr>
          <w:tab/>
        </w:r>
        <w:r>
          <w:rPr>
            <w:noProof/>
            <w:webHidden/>
          </w:rPr>
          <w:fldChar w:fldCharType="begin"/>
        </w:r>
        <w:r w:rsidR="00D07960">
          <w:rPr>
            <w:noProof/>
            <w:webHidden/>
          </w:rPr>
          <w:instrText xml:space="preserve"> PAGEREF _Toc368658238 \h </w:instrText>
        </w:r>
        <w:r>
          <w:rPr>
            <w:noProof/>
            <w:webHidden/>
          </w:rPr>
        </w:r>
        <w:r>
          <w:rPr>
            <w:noProof/>
            <w:webHidden/>
          </w:rPr>
          <w:fldChar w:fldCharType="separate"/>
        </w:r>
        <w:r w:rsidR="00D07960">
          <w:rPr>
            <w:noProof/>
            <w:webHidden/>
          </w:rPr>
          <w:t>47</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39" w:history="1">
        <w:r w:rsidR="00D07960" w:rsidRPr="00104167">
          <w:rPr>
            <w:rStyle w:val="af3"/>
            <w:noProof/>
          </w:rPr>
          <w:t>11.9</w:t>
        </w:r>
        <w:r w:rsidR="00D07960">
          <w:rPr>
            <w:noProof/>
            <w:lang w:bidi="ar-SA"/>
          </w:rPr>
          <w:tab/>
        </w:r>
        <w:r w:rsidR="00D07960" w:rsidRPr="00104167">
          <w:rPr>
            <w:rStyle w:val="af3"/>
            <w:noProof/>
          </w:rPr>
          <w:t>Monosaccharide Notation Scheme</w:t>
        </w:r>
        <w:r w:rsidR="00D07960">
          <w:rPr>
            <w:noProof/>
            <w:webHidden/>
          </w:rPr>
          <w:tab/>
        </w:r>
        <w:r>
          <w:rPr>
            <w:noProof/>
            <w:webHidden/>
          </w:rPr>
          <w:fldChar w:fldCharType="begin"/>
        </w:r>
        <w:r w:rsidR="00D07960">
          <w:rPr>
            <w:noProof/>
            <w:webHidden/>
          </w:rPr>
          <w:instrText xml:space="preserve"> PAGEREF _Toc368658239 \h </w:instrText>
        </w:r>
        <w:r>
          <w:rPr>
            <w:noProof/>
            <w:webHidden/>
          </w:rPr>
        </w:r>
        <w:r>
          <w:rPr>
            <w:noProof/>
            <w:webHidden/>
          </w:rPr>
          <w:fldChar w:fldCharType="separate"/>
        </w:r>
        <w:r w:rsidR="00D07960">
          <w:rPr>
            <w:noProof/>
            <w:webHidden/>
          </w:rPr>
          <w:t>48</w:t>
        </w:r>
        <w:r>
          <w:rPr>
            <w:noProof/>
            <w:webHidden/>
          </w:rPr>
          <w:fldChar w:fldCharType="end"/>
        </w:r>
      </w:hyperlink>
    </w:p>
    <w:p w:rsidR="00D07960" w:rsidRDefault="006C7483">
      <w:pPr>
        <w:pStyle w:val="25"/>
        <w:tabs>
          <w:tab w:val="left" w:pos="1100"/>
          <w:tab w:val="right" w:leader="dot" w:pos="12950"/>
        </w:tabs>
        <w:rPr>
          <w:noProof/>
          <w:lang w:bidi="ar-SA"/>
        </w:rPr>
      </w:pPr>
      <w:hyperlink w:anchor="_Toc368658240" w:history="1">
        <w:r w:rsidR="00D07960" w:rsidRPr="00104167">
          <w:rPr>
            <w:rStyle w:val="af3"/>
            <w:noProof/>
          </w:rPr>
          <w:t>11.10</w:t>
        </w:r>
        <w:r w:rsidR="00D07960">
          <w:rPr>
            <w:noProof/>
            <w:lang w:bidi="ar-SA"/>
          </w:rPr>
          <w:tab/>
        </w:r>
        <w:r w:rsidR="00D07960" w:rsidRPr="00104167">
          <w:rPr>
            <w:rStyle w:val="af3"/>
            <w:noProof/>
          </w:rPr>
          <w:t>Relative Configuration</w:t>
        </w:r>
        <w:r w:rsidR="00D07960">
          <w:rPr>
            <w:noProof/>
            <w:webHidden/>
          </w:rPr>
          <w:tab/>
        </w:r>
        <w:r>
          <w:rPr>
            <w:noProof/>
            <w:webHidden/>
          </w:rPr>
          <w:fldChar w:fldCharType="begin"/>
        </w:r>
        <w:r w:rsidR="00D07960">
          <w:rPr>
            <w:noProof/>
            <w:webHidden/>
          </w:rPr>
          <w:instrText xml:space="preserve"> PAGEREF _Toc368658240 \h </w:instrText>
        </w:r>
        <w:r>
          <w:rPr>
            <w:noProof/>
            <w:webHidden/>
          </w:rPr>
        </w:r>
        <w:r>
          <w:rPr>
            <w:noProof/>
            <w:webHidden/>
          </w:rPr>
          <w:fldChar w:fldCharType="separate"/>
        </w:r>
        <w:r w:rsidR="00D07960">
          <w:rPr>
            <w:noProof/>
            <w:webHidden/>
          </w:rPr>
          <w:t>50</w:t>
        </w:r>
        <w:r>
          <w:rPr>
            <w:noProof/>
            <w:webHidden/>
          </w:rPr>
          <w:fldChar w:fldCharType="end"/>
        </w:r>
      </w:hyperlink>
    </w:p>
    <w:p w:rsidR="00D07960" w:rsidRDefault="006C7483">
      <w:pPr>
        <w:pStyle w:val="25"/>
        <w:tabs>
          <w:tab w:val="left" w:pos="1100"/>
          <w:tab w:val="right" w:leader="dot" w:pos="12950"/>
        </w:tabs>
        <w:rPr>
          <w:noProof/>
          <w:lang w:bidi="ar-SA"/>
        </w:rPr>
      </w:pPr>
      <w:hyperlink w:anchor="_Toc368658241" w:history="1">
        <w:r w:rsidR="00D07960" w:rsidRPr="00104167">
          <w:rPr>
            <w:rStyle w:val="af3"/>
            <w:noProof/>
          </w:rPr>
          <w:t>11.11</w:t>
        </w:r>
        <w:r w:rsidR="00D07960">
          <w:rPr>
            <w:noProof/>
            <w:lang w:bidi="ar-SA"/>
          </w:rPr>
          <w:tab/>
        </w:r>
        <w:r w:rsidR="00D07960" w:rsidRPr="00104167">
          <w:rPr>
            <w:rStyle w:val="af3"/>
            <w:noProof/>
          </w:rPr>
          <w:t>Ring Type</w:t>
        </w:r>
        <w:r w:rsidR="00D07960">
          <w:rPr>
            <w:noProof/>
            <w:webHidden/>
          </w:rPr>
          <w:tab/>
        </w:r>
        <w:r>
          <w:rPr>
            <w:noProof/>
            <w:webHidden/>
          </w:rPr>
          <w:fldChar w:fldCharType="begin"/>
        </w:r>
        <w:r w:rsidR="00D07960">
          <w:rPr>
            <w:noProof/>
            <w:webHidden/>
          </w:rPr>
          <w:instrText xml:space="preserve"> PAGEREF _Toc368658241 \h </w:instrText>
        </w:r>
        <w:r>
          <w:rPr>
            <w:noProof/>
            <w:webHidden/>
          </w:rPr>
        </w:r>
        <w:r>
          <w:rPr>
            <w:noProof/>
            <w:webHidden/>
          </w:rPr>
          <w:fldChar w:fldCharType="separate"/>
        </w:r>
        <w:r w:rsidR="00D07960">
          <w:rPr>
            <w:noProof/>
            <w:webHidden/>
          </w:rPr>
          <w:t>52</w:t>
        </w:r>
        <w:r>
          <w:rPr>
            <w:noProof/>
            <w:webHidden/>
          </w:rPr>
          <w:fldChar w:fldCharType="end"/>
        </w:r>
      </w:hyperlink>
    </w:p>
    <w:p w:rsidR="00D07960" w:rsidRDefault="006C7483">
      <w:pPr>
        <w:pStyle w:val="25"/>
        <w:tabs>
          <w:tab w:val="left" w:pos="1100"/>
          <w:tab w:val="right" w:leader="dot" w:pos="12950"/>
        </w:tabs>
        <w:rPr>
          <w:noProof/>
          <w:lang w:bidi="ar-SA"/>
        </w:rPr>
      </w:pPr>
      <w:hyperlink w:anchor="_Toc368658242" w:history="1">
        <w:r w:rsidR="00D07960" w:rsidRPr="00104167">
          <w:rPr>
            <w:rStyle w:val="af3"/>
            <w:noProof/>
          </w:rPr>
          <w:t>11.12</w:t>
        </w:r>
        <w:r w:rsidR="00D07960">
          <w:rPr>
            <w:noProof/>
            <w:lang w:bidi="ar-SA"/>
          </w:rPr>
          <w:tab/>
        </w:r>
        <w:r w:rsidR="00D07960" w:rsidRPr="00104167">
          <w:rPr>
            <w:rStyle w:val="af3"/>
            <w:noProof/>
          </w:rPr>
          <w:t>Substituent</w:t>
        </w:r>
        <w:r w:rsidR="00D07960">
          <w:rPr>
            <w:noProof/>
            <w:webHidden/>
          </w:rPr>
          <w:tab/>
        </w:r>
        <w:r>
          <w:rPr>
            <w:noProof/>
            <w:webHidden/>
          </w:rPr>
          <w:fldChar w:fldCharType="begin"/>
        </w:r>
        <w:r w:rsidR="00D07960">
          <w:rPr>
            <w:noProof/>
            <w:webHidden/>
          </w:rPr>
          <w:instrText xml:space="preserve"> PAGEREF _Toc368658242 \h </w:instrText>
        </w:r>
        <w:r>
          <w:rPr>
            <w:noProof/>
            <w:webHidden/>
          </w:rPr>
        </w:r>
        <w:r>
          <w:rPr>
            <w:noProof/>
            <w:webHidden/>
          </w:rPr>
          <w:fldChar w:fldCharType="separate"/>
        </w:r>
        <w:r w:rsidR="00D07960">
          <w:rPr>
            <w:noProof/>
            <w:webHidden/>
          </w:rPr>
          <w:t>52</w:t>
        </w:r>
        <w:r>
          <w:rPr>
            <w:noProof/>
            <w:webHidden/>
          </w:rPr>
          <w:fldChar w:fldCharType="end"/>
        </w:r>
      </w:hyperlink>
    </w:p>
    <w:p w:rsidR="00D07960" w:rsidRDefault="006C7483">
      <w:pPr>
        <w:pStyle w:val="25"/>
        <w:tabs>
          <w:tab w:val="left" w:pos="1100"/>
          <w:tab w:val="right" w:leader="dot" w:pos="12950"/>
        </w:tabs>
        <w:rPr>
          <w:noProof/>
          <w:lang w:bidi="ar-SA"/>
        </w:rPr>
      </w:pPr>
      <w:hyperlink w:anchor="_Toc368658243" w:history="1">
        <w:r w:rsidR="00D07960" w:rsidRPr="00104167">
          <w:rPr>
            <w:rStyle w:val="af3"/>
            <w:noProof/>
          </w:rPr>
          <w:t>11.13</w:t>
        </w:r>
        <w:r w:rsidR="00D07960">
          <w:rPr>
            <w:noProof/>
            <w:lang w:bidi="ar-SA"/>
          </w:rPr>
          <w:tab/>
        </w:r>
        <w:r w:rsidR="00D07960" w:rsidRPr="00104167">
          <w:rPr>
            <w:rStyle w:val="af3"/>
            <w:noProof/>
          </w:rPr>
          <w:t>Substituent Linkage</w:t>
        </w:r>
        <w:r w:rsidR="00D07960">
          <w:rPr>
            <w:noProof/>
            <w:webHidden/>
          </w:rPr>
          <w:tab/>
        </w:r>
        <w:r>
          <w:rPr>
            <w:noProof/>
            <w:webHidden/>
          </w:rPr>
          <w:fldChar w:fldCharType="begin"/>
        </w:r>
        <w:r w:rsidR="00D07960">
          <w:rPr>
            <w:noProof/>
            <w:webHidden/>
          </w:rPr>
          <w:instrText xml:space="preserve"> PAGEREF _Toc368658243 \h </w:instrText>
        </w:r>
        <w:r>
          <w:rPr>
            <w:noProof/>
            <w:webHidden/>
          </w:rPr>
        </w:r>
        <w:r>
          <w:rPr>
            <w:noProof/>
            <w:webHidden/>
          </w:rPr>
          <w:fldChar w:fldCharType="separate"/>
        </w:r>
        <w:r w:rsidR="00D07960">
          <w:rPr>
            <w:noProof/>
            <w:webHidden/>
          </w:rPr>
          <w:t>53</w:t>
        </w:r>
        <w:r>
          <w:rPr>
            <w:noProof/>
            <w:webHidden/>
          </w:rPr>
          <w:fldChar w:fldCharType="end"/>
        </w:r>
      </w:hyperlink>
    </w:p>
    <w:p w:rsidR="00D07960" w:rsidRDefault="006C7483">
      <w:pPr>
        <w:pStyle w:val="25"/>
        <w:tabs>
          <w:tab w:val="left" w:pos="1100"/>
          <w:tab w:val="right" w:leader="dot" w:pos="12950"/>
        </w:tabs>
        <w:rPr>
          <w:noProof/>
          <w:lang w:bidi="ar-SA"/>
        </w:rPr>
      </w:pPr>
      <w:hyperlink w:anchor="_Toc368658244" w:history="1">
        <w:r w:rsidR="00D07960" w:rsidRPr="00104167">
          <w:rPr>
            <w:rStyle w:val="af3"/>
            <w:noProof/>
          </w:rPr>
          <w:t>11.14</w:t>
        </w:r>
        <w:r w:rsidR="00D07960">
          <w:rPr>
            <w:noProof/>
            <w:lang w:bidi="ar-SA"/>
          </w:rPr>
          <w:tab/>
        </w:r>
        <w:r w:rsidR="00D07960" w:rsidRPr="00104167">
          <w:rPr>
            <w:rStyle w:val="af3"/>
            <w:noProof/>
          </w:rPr>
          <w:t>Substituent Type</w:t>
        </w:r>
        <w:r w:rsidR="00D07960">
          <w:rPr>
            <w:noProof/>
            <w:webHidden/>
          </w:rPr>
          <w:tab/>
        </w:r>
        <w:r>
          <w:rPr>
            <w:noProof/>
            <w:webHidden/>
          </w:rPr>
          <w:fldChar w:fldCharType="begin"/>
        </w:r>
        <w:r w:rsidR="00D07960">
          <w:rPr>
            <w:noProof/>
            <w:webHidden/>
          </w:rPr>
          <w:instrText xml:space="preserve"> PAGEREF _Toc368658244 \h </w:instrText>
        </w:r>
        <w:r>
          <w:rPr>
            <w:noProof/>
            <w:webHidden/>
          </w:rPr>
        </w:r>
        <w:r>
          <w:rPr>
            <w:noProof/>
            <w:webHidden/>
          </w:rPr>
          <w:fldChar w:fldCharType="separate"/>
        </w:r>
        <w:r w:rsidR="00D07960">
          <w:rPr>
            <w:noProof/>
            <w:webHidden/>
          </w:rPr>
          <w:t>54</w:t>
        </w:r>
        <w:r>
          <w:rPr>
            <w:noProof/>
            <w:webHidden/>
          </w:rPr>
          <w:fldChar w:fldCharType="end"/>
        </w:r>
      </w:hyperlink>
    </w:p>
    <w:p w:rsidR="00D07960" w:rsidRDefault="006C7483">
      <w:pPr>
        <w:pStyle w:val="11"/>
        <w:tabs>
          <w:tab w:val="left" w:pos="660"/>
          <w:tab w:val="right" w:leader="dot" w:pos="12950"/>
        </w:tabs>
        <w:rPr>
          <w:noProof/>
          <w:lang w:bidi="ar-SA"/>
        </w:rPr>
      </w:pPr>
      <w:hyperlink w:anchor="_Toc368658245" w:history="1">
        <w:r w:rsidR="00D07960" w:rsidRPr="00104167">
          <w:rPr>
            <w:rStyle w:val="af3"/>
            <w:noProof/>
          </w:rPr>
          <w:t>12</w:t>
        </w:r>
        <w:r w:rsidR="00D07960">
          <w:rPr>
            <w:noProof/>
            <w:lang w:bidi="ar-SA"/>
          </w:rPr>
          <w:tab/>
        </w:r>
        <w:r w:rsidR="00D07960" w:rsidRPr="00104167">
          <w:rPr>
            <w:rStyle w:val="af3"/>
            <w:noProof/>
          </w:rPr>
          <w:t>Motif</w:t>
        </w:r>
        <w:r w:rsidR="00D07960">
          <w:rPr>
            <w:noProof/>
            <w:webHidden/>
          </w:rPr>
          <w:tab/>
        </w:r>
        <w:r>
          <w:rPr>
            <w:noProof/>
            <w:webHidden/>
          </w:rPr>
          <w:fldChar w:fldCharType="begin"/>
        </w:r>
        <w:r w:rsidR="00D07960">
          <w:rPr>
            <w:noProof/>
            <w:webHidden/>
          </w:rPr>
          <w:instrText xml:space="preserve"> PAGEREF _Toc368658245 \h </w:instrText>
        </w:r>
        <w:r>
          <w:rPr>
            <w:noProof/>
            <w:webHidden/>
          </w:rPr>
        </w:r>
        <w:r>
          <w:rPr>
            <w:noProof/>
            <w:webHidden/>
          </w:rPr>
          <w:fldChar w:fldCharType="separate"/>
        </w:r>
        <w:r w:rsidR="00D07960">
          <w:rPr>
            <w:noProof/>
            <w:webHidden/>
          </w:rPr>
          <w:t>57</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46" w:history="1">
        <w:r w:rsidR="00D07960" w:rsidRPr="00104167">
          <w:rPr>
            <w:rStyle w:val="af3"/>
            <w:noProof/>
          </w:rPr>
          <w:t>12.1</w:t>
        </w:r>
        <w:r w:rsidR="00D07960">
          <w:rPr>
            <w:noProof/>
            <w:lang w:bidi="ar-SA"/>
          </w:rPr>
          <w:tab/>
        </w:r>
        <w:r w:rsidR="00D07960" w:rsidRPr="00104167">
          <w:rPr>
            <w:rStyle w:val="af3"/>
            <w:noProof/>
          </w:rPr>
          <w:t>Biological Repeat Unit</w:t>
        </w:r>
        <w:r w:rsidR="00D07960">
          <w:rPr>
            <w:noProof/>
            <w:webHidden/>
          </w:rPr>
          <w:tab/>
        </w:r>
        <w:r>
          <w:rPr>
            <w:noProof/>
            <w:webHidden/>
          </w:rPr>
          <w:fldChar w:fldCharType="begin"/>
        </w:r>
        <w:r w:rsidR="00D07960">
          <w:rPr>
            <w:noProof/>
            <w:webHidden/>
          </w:rPr>
          <w:instrText xml:space="preserve"> PAGEREF _Toc368658246 \h </w:instrText>
        </w:r>
        <w:r>
          <w:rPr>
            <w:noProof/>
            <w:webHidden/>
          </w:rPr>
        </w:r>
        <w:r>
          <w:rPr>
            <w:noProof/>
            <w:webHidden/>
          </w:rPr>
          <w:fldChar w:fldCharType="separate"/>
        </w:r>
        <w:r w:rsidR="00D07960">
          <w:rPr>
            <w:noProof/>
            <w:webHidden/>
          </w:rPr>
          <w:t>58</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47" w:history="1">
        <w:r w:rsidR="00D07960" w:rsidRPr="00104167">
          <w:rPr>
            <w:rStyle w:val="af3"/>
            <w:noProof/>
          </w:rPr>
          <w:t>12.2</w:t>
        </w:r>
        <w:r w:rsidR="00D07960">
          <w:rPr>
            <w:noProof/>
            <w:lang w:bidi="ar-SA"/>
          </w:rPr>
          <w:tab/>
        </w:r>
        <w:r w:rsidR="00D07960" w:rsidRPr="00104167">
          <w:rPr>
            <w:rStyle w:val="af3"/>
            <w:noProof/>
          </w:rPr>
          <w:t>Chemical Repeat Unit</w:t>
        </w:r>
        <w:r w:rsidR="00D07960">
          <w:rPr>
            <w:noProof/>
            <w:webHidden/>
          </w:rPr>
          <w:tab/>
        </w:r>
        <w:r>
          <w:rPr>
            <w:noProof/>
            <w:webHidden/>
          </w:rPr>
          <w:fldChar w:fldCharType="begin"/>
        </w:r>
        <w:r w:rsidR="00D07960">
          <w:rPr>
            <w:noProof/>
            <w:webHidden/>
          </w:rPr>
          <w:instrText xml:space="preserve"> PAGEREF _Toc368658247 \h </w:instrText>
        </w:r>
        <w:r>
          <w:rPr>
            <w:noProof/>
            <w:webHidden/>
          </w:rPr>
        </w:r>
        <w:r>
          <w:rPr>
            <w:noProof/>
            <w:webHidden/>
          </w:rPr>
          <w:fldChar w:fldCharType="separate"/>
        </w:r>
        <w:r w:rsidR="00D07960">
          <w:rPr>
            <w:noProof/>
            <w:webHidden/>
          </w:rPr>
          <w:t>58</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48" w:history="1">
        <w:r w:rsidR="00D07960" w:rsidRPr="00104167">
          <w:rPr>
            <w:rStyle w:val="af3"/>
            <w:noProof/>
          </w:rPr>
          <w:t>12.3</w:t>
        </w:r>
        <w:r w:rsidR="00D07960">
          <w:rPr>
            <w:noProof/>
            <w:lang w:bidi="ar-SA"/>
          </w:rPr>
          <w:tab/>
        </w:r>
        <w:r w:rsidR="00D07960" w:rsidRPr="00104167">
          <w:rPr>
            <w:rStyle w:val="af3"/>
            <w:noProof/>
          </w:rPr>
          <w:t>Glycan Motif</w:t>
        </w:r>
        <w:r w:rsidR="00D07960">
          <w:rPr>
            <w:noProof/>
            <w:webHidden/>
          </w:rPr>
          <w:tab/>
        </w:r>
        <w:r>
          <w:rPr>
            <w:noProof/>
            <w:webHidden/>
          </w:rPr>
          <w:fldChar w:fldCharType="begin"/>
        </w:r>
        <w:r w:rsidR="00D07960">
          <w:rPr>
            <w:noProof/>
            <w:webHidden/>
          </w:rPr>
          <w:instrText xml:space="preserve"> PAGEREF _Toc368658248 \h </w:instrText>
        </w:r>
        <w:r>
          <w:rPr>
            <w:noProof/>
            <w:webHidden/>
          </w:rPr>
        </w:r>
        <w:r>
          <w:rPr>
            <w:noProof/>
            <w:webHidden/>
          </w:rPr>
          <w:fldChar w:fldCharType="separate"/>
        </w:r>
        <w:r w:rsidR="00D07960">
          <w:rPr>
            <w:noProof/>
            <w:webHidden/>
          </w:rPr>
          <w:t>59</w:t>
        </w:r>
        <w:r>
          <w:rPr>
            <w:noProof/>
            <w:webHidden/>
          </w:rPr>
          <w:fldChar w:fldCharType="end"/>
        </w:r>
      </w:hyperlink>
    </w:p>
    <w:p w:rsidR="00D07960" w:rsidRDefault="006C7483">
      <w:pPr>
        <w:pStyle w:val="31"/>
        <w:tabs>
          <w:tab w:val="left" w:pos="1320"/>
          <w:tab w:val="right" w:leader="dot" w:pos="12950"/>
        </w:tabs>
        <w:rPr>
          <w:noProof/>
          <w:lang w:bidi="ar-SA"/>
        </w:rPr>
      </w:pPr>
      <w:hyperlink w:anchor="_Toc368658249" w:history="1">
        <w:r w:rsidR="00D07960" w:rsidRPr="00104167">
          <w:rPr>
            <w:rStyle w:val="af3"/>
            <w:noProof/>
          </w:rPr>
          <w:t>12.3.1</w:t>
        </w:r>
        <w:r w:rsidR="00D07960">
          <w:rPr>
            <w:noProof/>
            <w:lang w:bidi="ar-SA"/>
          </w:rPr>
          <w:tab/>
        </w:r>
        <w:r w:rsidR="00D07960" w:rsidRPr="00104167">
          <w:rPr>
            <w:rStyle w:val="af3"/>
            <w:noProof/>
          </w:rPr>
          <w:t>Glycan Epitope</w:t>
        </w:r>
        <w:r w:rsidR="00D07960">
          <w:rPr>
            <w:noProof/>
            <w:webHidden/>
          </w:rPr>
          <w:tab/>
        </w:r>
        <w:r>
          <w:rPr>
            <w:noProof/>
            <w:webHidden/>
          </w:rPr>
          <w:fldChar w:fldCharType="begin"/>
        </w:r>
        <w:r w:rsidR="00D07960">
          <w:rPr>
            <w:noProof/>
            <w:webHidden/>
          </w:rPr>
          <w:instrText xml:space="preserve"> PAGEREF _Toc368658249 \h </w:instrText>
        </w:r>
        <w:r>
          <w:rPr>
            <w:noProof/>
            <w:webHidden/>
          </w:rPr>
        </w:r>
        <w:r>
          <w:rPr>
            <w:noProof/>
            <w:webHidden/>
          </w:rPr>
          <w:fldChar w:fldCharType="separate"/>
        </w:r>
        <w:r w:rsidR="00D07960">
          <w:rPr>
            <w:noProof/>
            <w:webHidden/>
          </w:rPr>
          <w:t>59</w:t>
        </w:r>
        <w:r>
          <w:rPr>
            <w:noProof/>
            <w:webHidden/>
          </w:rPr>
          <w:fldChar w:fldCharType="end"/>
        </w:r>
      </w:hyperlink>
    </w:p>
    <w:p w:rsidR="00D07960" w:rsidRDefault="006C7483">
      <w:pPr>
        <w:pStyle w:val="11"/>
        <w:tabs>
          <w:tab w:val="left" w:pos="660"/>
          <w:tab w:val="right" w:leader="dot" w:pos="12950"/>
        </w:tabs>
        <w:rPr>
          <w:noProof/>
          <w:lang w:bidi="ar-SA"/>
        </w:rPr>
      </w:pPr>
      <w:hyperlink w:anchor="_Toc368658250" w:history="1">
        <w:r w:rsidR="00D07960" w:rsidRPr="00104167">
          <w:rPr>
            <w:rStyle w:val="af3"/>
            <w:noProof/>
          </w:rPr>
          <w:t>13</w:t>
        </w:r>
        <w:r w:rsidR="00D07960">
          <w:rPr>
            <w:noProof/>
            <w:lang w:bidi="ar-SA"/>
          </w:rPr>
          <w:tab/>
        </w:r>
        <w:r w:rsidR="00D07960" w:rsidRPr="00104167">
          <w:rPr>
            <w:rStyle w:val="af3"/>
            <w:noProof/>
          </w:rPr>
          <w:t>MS Property</w:t>
        </w:r>
        <w:r w:rsidR="00D07960">
          <w:rPr>
            <w:noProof/>
            <w:webHidden/>
          </w:rPr>
          <w:tab/>
        </w:r>
        <w:r>
          <w:rPr>
            <w:noProof/>
            <w:webHidden/>
          </w:rPr>
          <w:fldChar w:fldCharType="begin"/>
        </w:r>
        <w:r w:rsidR="00D07960">
          <w:rPr>
            <w:noProof/>
            <w:webHidden/>
          </w:rPr>
          <w:instrText xml:space="preserve"> PAGEREF _Toc368658250 \h </w:instrText>
        </w:r>
        <w:r>
          <w:rPr>
            <w:noProof/>
            <w:webHidden/>
          </w:rPr>
        </w:r>
        <w:r>
          <w:rPr>
            <w:noProof/>
            <w:webHidden/>
          </w:rPr>
          <w:fldChar w:fldCharType="separate"/>
        </w:r>
        <w:r w:rsidR="00D07960">
          <w:rPr>
            <w:noProof/>
            <w:webHidden/>
          </w:rPr>
          <w:t>59</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51" w:history="1">
        <w:r w:rsidR="00D07960" w:rsidRPr="00104167">
          <w:rPr>
            <w:rStyle w:val="af3"/>
            <w:noProof/>
          </w:rPr>
          <w:t>13.1</w:t>
        </w:r>
        <w:r w:rsidR="00D07960">
          <w:rPr>
            <w:noProof/>
            <w:lang w:bidi="ar-SA"/>
          </w:rPr>
          <w:tab/>
        </w:r>
        <w:r w:rsidR="00D07960" w:rsidRPr="00104167">
          <w:rPr>
            <w:rStyle w:val="af3"/>
            <w:noProof/>
          </w:rPr>
          <w:t>Adduct</w:t>
        </w:r>
        <w:r w:rsidR="00D07960">
          <w:rPr>
            <w:noProof/>
            <w:webHidden/>
          </w:rPr>
          <w:tab/>
        </w:r>
        <w:r>
          <w:rPr>
            <w:noProof/>
            <w:webHidden/>
          </w:rPr>
          <w:fldChar w:fldCharType="begin"/>
        </w:r>
        <w:r w:rsidR="00D07960">
          <w:rPr>
            <w:noProof/>
            <w:webHidden/>
          </w:rPr>
          <w:instrText xml:space="preserve"> PAGEREF _Toc368658251 \h </w:instrText>
        </w:r>
        <w:r>
          <w:rPr>
            <w:noProof/>
            <w:webHidden/>
          </w:rPr>
        </w:r>
        <w:r>
          <w:rPr>
            <w:noProof/>
            <w:webHidden/>
          </w:rPr>
          <w:fldChar w:fldCharType="separate"/>
        </w:r>
        <w:r w:rsidR="00D07960">
          <w:rPr>
            <w:noProof/>
            <w:webHidden/>
          </w:rPr>
          <w:t>60</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52" w:history="1">
        <w:r w:rsidR="00D07960" w:rsidRPr="00104167">
          <w:rPr>
            <w:rStyle w:val="af3"/>
            <w:noProof/>
          </w:rPr>
          <w:t>13.2</w:t>
        </w:r>
        <w:r w:rsidR="00D07960">
          <w:rPr>
            <w:noProof/>
            <w:lang w:bidi="ar-SA"/>
          </w:rPr>
          <w:tab/>
        </w:r>
        <w:r w:rsidR="00D07960" w:rsidRPr="00104167">
          <w:rPr>
            <w:rStyle w:val="af3"/>
            <w:noProof/>
          </w:rPr>
          <w:t>Adduct Ion</w:t>
        </w:r>
        <w:r w:rsidR="00D07960">
          <w:rPr>
            <w:noProof/>
            <w:webHidden/>
          </w:rPr>
          <w:tab/>
        </w:r>
        <w:r>
          <w:rPr>
            <w:noProof/>
            <w:webHidden/>
          </w:rPr>
          <w:fldChar w:fldCharType="begin"/>
        </w:r>
        <w:r w:rsidR="00D07960">
          <w:rPr>
            <w:noProof/>
            <w:webHidden/>
          </w:rPr>
          <w:instrText xml:space="preserve"> PAGEREF _Toc368658252 \h </w:instrText>
        </w:r>
        <w:r>
          <w:rPr>
            <w:noProof/>
            <w:webHidden/>
          </w:rPr>
        </w:r>
        <w:r>
          <w:rPr>
            <w:noProof/>
            <w:webHidden/>
          </w:rPr>
          <w:fldChar w:fldCharType="separate"/>
        </w:r>
        <w:r w:rsidR="00D07960">
          <w:rPr>
            <w:noProof/>
            <w:webHidden/>
          </w:rPr>
          <w:t>60</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53" w:history="1">
        <w:r w:rsidR="00D07960" w:rsidRPr="00104167">
          <w:rPr>
            <w:rStyle w:val="af3"/>
            <w:noProof/>
          </w:rPr>
          <w:t>13.3</w:t>
        </w:r>
        <w:r w:rsidR="00D07960">
          <w:rPr>
            <w:noProof/>
            <w:lang w:bidi="ar-SA"/>
          </w:rPr>
          <w:tab/>
        </w:r>
        <w:r w:rsidR="00D07960" w:rsidRPr="00104167">
          <w:rPr>
            <w:rStyle w:val="af3"/>
            <w:noProof/>
          </w:rPr>
          <w:t>Mass Spectrometry Device</w:t>
        </w:r>
        <w:r w:rsidR="00D07960">
          <w:rPr>
            <w:noProof/>
            <w:webHidden/>
          </w:rPr>
          <w:tab/>
        </w:r>
        <w:r>
          <w:rPr>
            <w:noProof/>
            <w:webHidden/>
          </w:rPr>
          <w:fldChar w:fldCharType="begin"/>
        </w:r>
        <w:r w:rsidR="00D07960">
          <w:rPr>
            <w:noProof/>
            <w:webHidden/>
          </w:rPr>
          <w:instrText xml:space="preserve"> PAGEREF _Toc368658253 \h </w:instrText>
        </w:r>
        <w:r>
          <w:rPr>
            <w:noProof/>
            <w:webHidden/>
          </w:rPr>
        </w:r>
        <w:r>
          <w:rPr>
            <w:noProof/>
            <w:webHidden/>
          </w:rPr>
          <w:fldChar w:fldCharType="separate"/>
        </w:r>
        <w:r w:rsidR="00D07960">
          <w:rPr>
            <w:noProof/>
            <w:webHidden/>
          </w:rPr>
          <w:t>61</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54" w:history="1">
        <w:r w:rsidR="00D07960" w:rsidRPr="00104167">
          <w:rPr>
            <w:rStyle w:val="af3"/>
            <w:noProof/>
          </w:rPr>
          <w:t>13.4</w:t>
        </w:r>
        <w:r w:rsidR="00D07960">
          <w:rPr>
            <w:noProof/>
            <w:lang w:bidi="ar-SA"/>
          </w:rPr>
          <w:tab/>
        </w:r>
        <w:r w:rsidR="00D07960" w:rsidRPr="00104167">
          <w:rPr>
            <w:rStyle w:val="af3"/>
            <w:noProof/>
          </w:rPr>
          <w:t>Mass Spectrum</w:t>
        </w:r>
        <w:r w:rsidR="00D07960">
          <w:rPr>
            <w:noProof/>
            <w:webHidden/>
          </w:rPr>
          <w:tab/>
        </w:r>
        <w:r>
          <w:rPr>
            <w:noProof/>
            <w:webHidden/>
          </w:rPr>
          <w:fldChar w:fldCharType="begin"/>
        </w:r>
        <w:r w:rsidR="00D07960">
          <w:rPr>
            <w:noProof/>
            <w:webHidden/>
          </w:rPr>
          <w:instrText xml:space="preserve"> PAGEREF _Toc368658254 \h </w:instrText>
        </w:r>
        <w:r>
          <w:rPr>
            <w:noProof/>
            <w:webHidden/>
          </w:rPr>
        </w:r>
        <w:r>
          <w:rPr>
            <w:noProof/>
            <w:webHidden/>
          </w:rPr>
          <w:fldChar w:fldCharType="separate"/>
        </w:r>
        <w:r w:rsidR="00D07960">
          <w:rPr>
            <w:noProof/>
            <w:webHidden/>
          </w:rPr>
          <w:t>61</w:t>
        </w:r>
        <w:r>
          <w:rPr>
            <w:noProof/>
            <w:webHidden/>
          </w:rPr>
          <w:fldChar w:fldCharType="end"/>
        </w:r>
      </w:hyperlink>
    </w:p>
    <w:p w:rsidR="00D07960" w:rsidRDefault="006C7483">
      <w:pPr>
        <w:pStyle w:val="31"/>
        <w:tabs>
          <w:tab w:val="left" w:pos="1320"/>
          <w:tab w:val="right" w:leader="dot" w:pos="12950"/>
        </w:tabs>
        <w:rPr>
          <w:noProof/>
          <w:lang w:bidi="ar-SA"/>
        </w:rPr>
      </w:pPr>
      <w:hyperlink w:anchor="_Toc368658255" w:history="1">
        <w:r w:rsidR="00D07960" w:rsidRPr="00104167">
          <w:rPr>
            <w:rStyle w:val="af3"/>
            <w:noProof/>
          </w:rPr>
          <w:t>13.4.1</w:t>
        </w:r>
        <w:r w:rsidR="00D07960">
          <w:rPr>
            <w:noProof/>
            <w:lang w:bidi="ar-SA"/>
          </w:rPr>
          <w:tab/>
        </w:r>
        <w:r w:rsidR="00D07960" w:rsidRPr="00104167">
          <w:rPr>
            <w:rStyle w:val="af3"/>
            <w:noProof/>
          </w:rPr>
          <w:t>Msn Spectrum</w:t>
        </w:r>
        <w:r w:rsidR="00D07960">
          <w:rPr>
            <w:noProof/>
            <w:webHidden/>
          </w:rPr>
          <w:tab/>
        </w:r>
        <w:r>
          <w:rPr>
            <w:noProof/>
            <w:webHidden/>
          </w:rPr>
          <w:fldChar w:fldCharType="begin"/>
        </w:r>
        <w:r w:rsidR="00D07960">
          <w:rPr>
            <w:noProof/>
            <w:webHidden/>
          </w:rPr>
          <w:instrText xml:space="preserve"> PAGEREF _Toc368658255 \h </w:instrText>
        </w:r>
        <w:r>
          <w:rPr>
            <w:noProof/>
            <w:webHidden/>
          </w:rPr>
        </w:r>
        <w:r>
          <w:rPr>
            <w:noProof/>
            <w:webHidden/>
          </w:rPr>
          <w:fldChar w:fldCharType="separate"/>
        </w:r>
        <w:r w:rsidR="00D07960">
          <w:rPr>
            <w:noProof/>
            <w:webHidden/>
          </w:rPr>
          <w:t>62</w:t>
        </w:r>
        <w:r>
          <w:rPr>
            <w:noProof/>
            <w:webHidden/>
          </w:rPr>
          <w:fldChar w:fldCharType="end"/>
        </w:r>
      </w:hyperlink>
    </w:p>
    <w:p w:rsidR="00D07960" w:rsidRDefault="006C7483">
      <w:pPr>
        <w:pStyle w:val="31"/>
        <w:tabs>
          <w:tab w:val="left" w:pos="1320"/>
          <w:tab w:val="right" w:leader="dot" w:pos="12950"/>
        </w:tabs>
        <w:rPr>
          <w:noProof/>
          <w:lang w:bidi="ar-SA"/>
        </w:rPr>
      </w:pPr>
      <w:hyperlink w:anchor="_Toc368658256" w:history="1">
        <w:r w:rsidR="00D07960" w:rsidRPr="00104167">
          <w:rPr>
            <w:rStyle w:val="af3"/>
            <w:noProof/>
          </w:rPr>
          <w:t>13.4.2</w:t>
        </w:r>
        <w:r w:rsidR="00D07960">
          <w:rPr>
            <w:noProof/>
            <w:lang w:bidi="ar-SA"/>
          </w:rPr>
          <w:tab/>
        </w:r>
        <w:r w:rsidR="00D07960" w:rsidRPr="00104167">
          <w:rPr>
            <w:rStyle w:val="af3"/>
            <w:noProof/>
          </w:rPr>
          <w:t>Profile Spectrum</w:t>
        </w:r>
        <w:r w:rsidR="00D07960">
          <w:rPr>
            <w:noProof/>
            <w:webHidden/>
          </w:rPr>
          <w:tab/>
        </w:r>
        <w:r>
          <w:rPr>
            <w:noProof/>
            <w:webHidden/>
          </w:rPr>
          <w:fldChar w:fldCharType="begin"/>
        </w:r>
        <w:r w:rsidR="00D07960">
          <w:rPr>
            <w:noProof/>
            <w:webHidden/>
          </w:rPr>
          <w:instrText xml:space="preserve"> PAGEREF _Toc368658256 \h </w:instrText>
        </w:r>
        <w:r>
          <w:rPr>
            <w:noProof/>
            <w:webHidden/>
          </w:rPr>
        </w:r>
        <w:r>
          <w:rPr>
            <w:noProof/>
            <w:webHidden/>
          </w:rPr>
          <w:fldChar w:fldCharType="separate"/>
        </w:r>
        <w:r w:rsidR="00D07960">
          <w:rPr>
            <w:noProof/>
            <w:webHidden/>
          </w:rPr>
          <w:t>62</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57" w:history="1">
        <w:r w:rsidR="00D07960" w:rsidRPr="00104167">
          <w:rPr>
            <w:rStyle w:val="af3"/>
            <w:noProof/>
          </w:rPr>
          <w:t>13.5</w:t>
        </w:r>
        <w:r w:rsidR="00D07960">
          <w:rPr>
            <w:noProof/>
            <w:lang w:bidi="ar-SA"/>
          </w:rPr>
          <w:tab/>
        </w:r>
        <w:r w:rsidR="00D07960" w:rsidRPr="00104167">
          <w:rPr>
            <w:rStyle w:val="af3"/>
            <w:noProof/>
          </w:rPr>
          <w:t>MS Annotation</w:t>
        </w:r>
        <w:r w:rsidR="00D07960">
          <w:rPr>
            <w:noProof/>
            <w:webHidden/>
          </w:rPr>
          <w:tab/>
        </w:r>
        <w:r>
          <w:rPr>
            <w:noProof/>
            <w:webHidden/>
          </w:rPr>
          <w:fldChar w:fldCharType="begin"/>
        </w:r>
        <w:r w:rsidR="00D07960">
          <w:rPr>
            <w:noProof/>
            <w:webHidden/>
          </w:rPr>
          <w:instrText xml:space="preserve"> PAGEREF _Toc368658257 \h </w:instrText>
        </w:r>
        <w:r>
          <w:rPr>
            <w:noProof/>
            <w:webHidden/>
          </w:rPr>
        </w:r>
        <w:r>
          <w:rPr>
            <w:noProof/>
            <w:webHidden/>
          </w:rPr>
          <w:fldChar w:fldCharType="separate"/>
        </w:r>
        <w:r w:rsidR="00D07960">
          <w:rPr>
            <w:noProof/>
            <w:webHidden/>
          </w:rPr>
          <w:t>63</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58" w:history="1">
        <w:r w:rsidR="00D07960" w:rsidRPr="00104167">
          <w:rPr>
            <w:rStyle w:val="af3"/>
            <w:noProof/>
          </w:rPr>
          <w:t>13.6</w:t>
        </w:r>
        <w:r w:rsidR="00D07960">
          <w:rPr>
            <w:noProof/>
            <w:lang w:bidi="ar-SA"/>
          </w:rPr>
          <w:tab/>
        </w:r>
        <w:r w:rsidR="00D07960" w:rsidRPr="00104167">
          <w:rPr>
            <w:rStyle w:val="af3"/>
            <w:noProof/>
          </w:rPr>
          <w:t>MS Fragment Type</w:t>
        </w:r>
        <w:r w:rsidR="00D07960">
          <w:rPr>
            <w:noProof/>
            <w:webHidden/>
          </w:rPr>
          <w:tab/>
        </w:r>
        <w:r>
          <w:rPr>
            <w:noProof/>
            <w:webHidden/>
          </w:rPr>
          <w:fldChar w:fldCharType="begin"/>
        </w:r>
        <w:r w:rsidR="00D07960">
          <w:rPr>
            <w:noProof/>
            <w:webHidden/>
          </w:rPr>
          <w:instrText xml:space="preserve"> PAGEREF _Toc368658258 \h </w:instrText>
        </w:r>
        <w:r>
          <w:rPr>
            <w:noProof/>
            <w:webHidden/>
          </w:rPr>
        </w:r>
        <w:r>
          <w:rPr>
            <w:noProof/>
            <w:webHidden/>
          </w:rPr>
          <w:fldChar w:fldCharType="separate"/>
        </w:r>
        <w:r w:rsidR="00D07960">
          <w:rPr>
            <w:noProof/>
            <w:webHidden/>
          </w:rPr>
          <w:t>63</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59" w:history="1">
        <w:r w:rsidR="00D07960" w:rsidRPr="00104167">
          <w:rPr>
            <w:rStyle w:val="af3"/>
            <w:noProof/>
          </w:rPr>
          <w:t>13.7</w:t>
        </w:r>
        <w:r w:rsidR="00D07960">
          <w:rPr>
            <w:noProof/>
            <w:lang w:bidi="ar-SA"/>
          </w:rPr>
          <w:tab/>
        </w:r>
        <w:r w:rsidR="00D07960" w:rsidRPr="00104167">
          <w:rPr>
            <w:rStyle w:val="af3"/>
            <w:noProof/>
          </w:rPr>
          <w:t>MS Peak</w:t>
        </w:r>
        <w:r w:rsidR="00D07960">
          <w:rPr>
            <w:noProof/>
            <w:webHidden/>
          </w:rPr>
          <w:tab/>
        </w:r>
        <w:r>
          <w:rPr>
            <w:noProof/>
            <w:webHidden/>
          </w:rPr>
          <w:fldChar w:fldCharType="begin"/>
        </w:r>
        <w:r w:rsidR="00D07960">
          <w:rPr>
            <w:noProof/>
            <w:webHidden/>
          </w:rPr>
          <w:instrText xml:space="preserve"> PAGEREF _Toc368658259 \h </w:instrText>
        </w:r>
        <w:r>
          <w:rPr>
            <w:noProof/>
            <w:webHidden/>
          </w:rPr>
        </w:r>
        <w:r>
          <w:rPr>
            <w:noProof/>
            <w:webHidden/>
          </w:rPr>
          <w:fldChar w:fldCharType="separate"/>
        </w:r>
        <w:r w:rsidR="00D07960">
          <w:rPr>
            <w:noProof/>
            <w:webHidden/>
          </w:rPr>
          <w:t>64</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60" w:history="1">
        <w:r w:rsidR="00D07960" w:rsidRPr="00104167">
          <w:rPr>
            <w:rStyle w:val="af3"/>
            <w:noProof/>
          </w:rPr>
          <w:t>13.8</w:t>
        </w:r>
        <w:r w:rsidR="00D07960">
          <w:rPr>
            <w:noProof/>
            <w:lang w:bidi="ar-SA"/>
          </w:rPr>
          <w:tab/>
        </w:r>
        <w:r w:rsidR="00D07960" w:rsidRPr="00104167">
          <w:rPr>
            <w:rStyle w:val="af3"/>
            <w:noProof/>
          </w:rPr>
          <w:t>Neutral Loss</w:t>
        </w:r>
        <w:r w:rsidR="00D07960">
          <w:rPr>
            <w:noProof/>
            <w:webHidden/>
          </w:rPr>
          <w:tab/>
        </w:r>
        <w:r>
          <w:rPr>
            <w:noProof/>
            <w:webHidden/>
          </w:rPr>
          <w:fldChar w:fldCharType="begin"/>
        </w:r>
        <w:r w:rsidR="00D07960">
          <w:rPr>
            <w:noProof/>
            <w:webHidden/>
          </w:rPr>
          <w:instrText xml:space="preserve"> PAGEREF _Toc368658260 \h </w:instrText>
        </w:r>
        <w:r>
          <w:rPr>
            <w:noProof/>
            <w:webHidden/>
          </w:rPr>
        </w:r>
        <w:r>
          <w:rPr>
            <w:noProof/>
            <w:webHidden/>
          </w:rPr>
          <w:fldChar w:fldCharType="separate"/>
        </w:r>
        <w:r w:rsidR="00D07960">
          <w:rPr>
            <w:noProof/>
            <w:webHidden/>
          </w:rPr>
          <w:t>65</w:t>
        </w:r>
        <w:r>
          <w:rPr>
            <w:noProof/>
            <w:webHidden/>
          </w:rPr>
          <w:fldChar w:fldCharType="end"/>
        </w:r>
      </w:hyperlink>
    </w:p>
    <w:p w:rsidR="00D07960" w:rsidRDefault="006C7483">
      <w:pPr>
        <w:pStyle w:val="11"/>
        <w:tabs>
          <w:tab w:val="left" w:pos="660"/>
          <w:tab w:val="right" w:leader="dot" w:pos="12950"/>
        </w:tabs>
        <w:rPr>
          <w:noProof/>
          <w:lang w:bidi="ar-SA"/>
        </w:rPr>
      </w:pPr>
      <w:hyperlink w:anchor="_Toc368658261" w:history="1">
        <w:r w:rsidR="00D07960" w:rsidRPr="00104167">
          <w:rPr>
            <w:rStyle w:val="af3"/>
            <w:noProof/>
          </w:rPr>
          <w:t>14</w:t>
        </w:r>
        <w:r w:rsidR="00D07960">
          <w:rPr>
            <w:noProof/>
            <w:lang w:bidi="ar-SA"/>
          </w:rPr>
          <w:tab/>
        </w:r>
        <w:r w:rsidR="00D07960" w:rsidRPr="00104167">
          <w:rPr>
            <w:rStyle w:val="af3"/>
            <w:noProof/>
          </w:rPr>
          <w:t>NMR Property</w:t>
        </w:r>
        <w:r w:rsidR="00D07960">
          <w:rPr>
            <w:noProof/>
            <w:webHidden/>
          </w:rPr>
          <w:tab/>
        </w:r>
        <w:r>
          <w:rPr>
            <w:noProof/>
            <w:webHidden/>
          </w:rPr>
          <w:fldChar w:fldCharType="begin"/>
        </w:r>
        <w:r w:rsidR="00D07960">
          <w:rPr>
            <w:noProof/>
            <w:webHidden/>
          </w:rPr>
          <w:instrText xml:space="preserve"> PAGEREF _Toc368658261 \h </w:instrText>
        </w:r>
        <w:r>
          <w:rPr>
            <w:noProof/>
            <w:webHidden/>
          </w:rPr>
        </w:r>
        <w:r>
          <w:rPr>
            <w:noProof/>
            <w:webHidden/>
          </w:rPr>
          <w:fldChar w:fldCharType="separate"/>
        </w:r>
        <w:r w:rsidR="00D07960">
          <w:rPr>
            <w:noProof/>
            <w:webHidden/>
          </w:rPr>
          <w:t>65</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62" w:history="1">
        <w:r w:rsidR="00D07960" w:rsidRPr="00104167">
          <w:rPr>
            <w:rStyle w:val="af3"/>
            <w:noProof/>
          </w:rPr>
          <w:t>14.1</w:t>
        </w:r>
        <w:r w:rsidR="00D07960">
          <w:rPr>
            <w:noProof/>
            <w:lang w:bidi="ar-SA"/>
          </w:rPr>
          <w:tab/>
        </w:r>
        <w:r w:rsidR="00D07960" w:rsidRPr="00104167">
          <w:rPr>
            <w:rStyle w:val="af3"/>
            <w:noProof/>
          </w:rPr>
          <w:t>Signal</w:t>
        </w:r>
        <w:r w:rsidR="00D07960">
          <w:rPr>
            <w:noProof/>
            <w:webHidden/>
          </w:rPr>
          <w:tab/>
        </w:r>
        <w:r>
          <w:rPr>
            <w:noProof/>
            <w:webHidden/>
          </w:rPr>
          <w:fldChar w:fldCharType="begin"/>
        </w:r>
        <w:r w:rsidR="00D07960">
          <w:rPr>
            <w:noProof/>
            <w:webHidden/>
          </w:rPr>
          <w:instrText xml:space="preserve"> PAGEREF _Toc368658262 \h </w:instrText>
        </w:r>
        <w:r>
          <w:rPr>
            <w:noProof/>
            <w:webHidden/>
          </w:rPr>
        </w:r>
        <w:r>
          <w:rPr>
            <w:noProof/>
            <w:webHidden/>
          </w:rPr>
          <w:fldChar w:fldCharType="separate"/>
        </w:r>
        <w:r w:rsidR="00D07960">
          <w:rPr>
            <w:noProof/>
            <w:webHidden/>
          </w:rPr>
          <w:t>66</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63" w:history="1">
        <w:r w:rsidR="00D07960" w:rsidRPr="00104167">
          <w:rPr>
            <w:rStyle w:val="af3"/>
            <w:noProof/>
          </w:rPr>
          <w:t>14.2</w:t>
        </w:r>
        <w:r w:rsidR="00D07960">
          <w:rPr>
            <w:noProof/>
            <w:lang w:bidi="ar-SA"/>
          </w:rPr>
          <w:tab/>
        </w:r>
        <w:r w:rsidR="00D07960" w:rsidRPr="00104167">
          <w:rPr>
            <w:rStyle w:val="af3"/>
            <w:noProof/>
          </w:rPr>
          <w:t>Subspectrum</w:t>
        </w:r>
        <w:r w:rsidR="00D07960">
          <w:rPr>
            <w:noProof/>
            <w:webHidden/>
          </w:rPr>
          <w:tab/>
        </w:r>
        <w:r>
          <w:rPr>
            <w:noProof/>
            <w:webHidden/>
          </w:rPr>
          <w:fldChar w:fldCharType="begin"/>
        </w:r>
        <w:r w:rsidR="00D07960">
          <w:rPr>
            <w:noProof/>
            <w:webHidden/>
          </w:rPr>
          <w:instrText xml:space="preserve"> PAGEREF _Toc368658263 \h </w:instrText>
        </w:r>
        <w:r>
          <w:rPr>
            <w:noProof/>
            <w:webHidden/>
          </w:rPr>
        </w:r>
        <w:r>
          <w:rPr>
            <w:noProof/>
            <w:webHidden/>
          </w:rPr>
          <w:fldChar w:fldCharType="separate"/>
        </w:r>
        <w:r w:rsidR="00D07960">
          <w:rPr>
            <w:noProof/>
            <w:webHidden/>
          </w:rPr>
          <w:t>66</w:t>
        </w:r>
        <w:r>
          <w:rPr>
            <w:noProof/>
            <w:webHidden/>
          </w:rPr>
          <w:fldChar w:fldCharType="end"/>
        </w:r>
      </w:hyperlink>
    </w:p>
    <w:p w:rsidR="00D07960" w:rsidRDefault="006C7483">
      <w:pPr>
        <w:pStyle w:val="11"/>
        <w:tabs>
          <w:tab w:val="left" w:pos="660"/>
          <w:tab w:val="right" w:leader="dot" w:pos="12950"/>
        </w:tabs>
        <w:rPr>
          <w:noProof/>
          <w:lang w:bidi="ar-SA"/>
        </w:rPr>
      </w:pPr>
      <w:hyperlink w:anchor="_Toc368658264" w:history="1">
        <w:r w:rsidR="00D07960" w:rsidRPr="00104167">
          <w:rPr>
            <w:rStyle w:val="af3"/>
            <w:noProof/>
          </w:rPr>
          <w:t>15</w:t>
        </w:r>
        <w:r w:rsidR="00D07960">
          <w:rPr>
            <w:noProof/>
            <w:lang w:bidi="ar-SA"/>
          </w:rPr>
          <w:tab/>
        </w:r>
        <w:r w:rsidR="00D07960" w:rsidRPr="00104167">
          <w:rPr>
            <w:rStyle w:val="af3"/>
            <w:noProof/>
          </w:rPr>
          <w:t>Polymerization Degree</w:t>
        </w:r>
        <w:r w:rsidR="00D07960">
          <w:rPr>
            <w:noProof/>
            <w:webHidden/>
          </w:rPr>
          <w:tab/>
        </w:r>
        <w:r>
          <w:rPr>
            <w:noProof/>
            <w:webHidden/>
          </w:rPr>
          <w:fldChar w:fldCharType="begin"/>
        </w:r>
        <w:r w:rsidR="00D07960">
          <w:rPr>
            <w:noProof/>
            <w:webHidden/>
          </w:rPr>
          <w:instrText xml:space="preserve"> PAGEREF _Toc368658264 \h </w:instrText>
        </w:r>
        <w:r>
          <w:rPr>
            <w:noProof/>
            <w:webHidden/>
          </w:rPr>
        </w:r>
        <w:r>
          <w:rPr>
            <w:noProof/>
            <w:webHidden/>
          </w:rPr>
          <w:fldChar w:fldCharType="separate"/>
        </w:r>
        <w:r w:rsidR="00D07960">
          <w:rPr>
            <w:noProof/>
            <w:webHidden/>
          </w:rPr>
          <w:t>67</w:t>
        </w:r>
        <w:r>
          <w:rPr>
            <w:noProof/>
            <w:webHidden/>
          </w:rPr>
          <w:fldChar w:fldCharType="end"/>
        </w:r>
      </w:hyperlink>
    </w:p>
    <w:p w:rsidR="00D07960" w:rsidRDefault="006C7483">
      <w:pPr>
        <w:pStyle w:val="11"/>
        <w:tabs>
          <w:tab w:val="left" w:pos="660"/>
          <w:tab w:val="right" w:leader="dot" w:pos="12950"/>
        </w:tabs>
        <w:rPr>
          <w:noProof/>
          <w:lang w:bidi="ar-SA"/>
        </w:rPr>
      </w:pPr>
      <w:hyperlink w:anchor="_Toc368658265" w:history="1">
        <w:r w:rsidR="00D07960" w:rsidRPr="00104167">
          <w:rPr>
            <w:rStyle w:val="af3"/>
            <w:noProof/>
          </w:rPr>
          <w:t>16</w:t>
        </w:r>
        <w:r w:rsidR="00D07960">
          <w:rPr>
            <w:noProof/>
            <w:lang w:bidi="ar-SA"/>
          </w:rPr>
          <w:tab/>
        </w:r>
        <w:r w:rsidR="00D07960" w:rsidRPr="00104167">
          <w:rPr>
            <w:rStyle w:val="af3"/>
            <w:noProof/>
          </w:rPr>
          <w:t>Reaction</w:t>
        </w:r>
        <w:r w:rsidR="00D07960">
          <w:rPr>
            <w:noProof/>
            <w:webHidden/>
          </w:rPr>
          <w:tab/>
        </w:r>
        <w:r>
          <w:rPr>
            <w:noProof/>
            <w:webHidden/>
          </w:rPr>
          <w:fldChar w:fldCharType="begin"/>
        </w:r>
        <w:r w:rsidR="00D07960">
          <w:rPr>
            <w:noProof/>
            <w:webHidden/>
          </w:rPr>
          <w:instrText xml:space="preserve"> PAGEREF _Toc368658265 \h </w:instrText>
        </w:r>
        <w:r>
          <w:rPr>
            <w:noProof/>
            <w:webHidden/>
          </w:rPr>
        </w:r>
        <w:r>
          <w:rPr>
            <w:noProof/>
            <w:webHidden/>
          </w:rPr>
          <w:fldChar w:fldCharType="separate"/>
        </w:r>
        <w:r w:rsidR="00D07960">
          <w:rPr>
            <w:noProof/>
            <w:webHidden/>
          </w:rPr>
          <w:t>68</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66" w:history="1">
        <w:r w:rsidR="00D07960" w:rsidRPr="00104167">
          <w:rPr>
            <w:rStyle w:val="af3"/>
            <w:noProof/>
          </w:rPr>
          <w:t>16.1</w:t>
        </w:r>
        <w:r w:rsidR="00D07960">
          <w:rPr>
            <w:noProof/>
            <w:lang w:bidi="ar-SA"/>
          </w:rPr>
          <w:tab/>
        </w:r>
        <w:r w:rsidR="00D07960" w:rsidRPr="00104167">
          <w:rPr>
            <w:rStyle w:val="af3"/>
            <w:noProof/>
          </w:rPr>
          <w:t>Glycosyl Hydrolase Reaction</w:t>
        </w:r>
        <w:r w:rsidR="00D07960">
          <w:rPr>
            <w:noProof/>
            <w:webHidden/>
          </w:rPr>
          <w:tab/>
        </w:r>
        <w:r>
          <w:rPr>
            <w:noProof/>
            <w:webHidden/>
          </w:rPr>
          <w:fldChar w:fldCharType="begin"/>
        </w:r>
        <w:r w:rsidR="00D07960">
          <w:rPr>
            <w:noProof/>
            <w:webHidden/>
          </w:rPr>
          <w:instrText xml:space="preserve"> PAGEREF _Toc368658266 \h </w:instrText>
        </w:r>
        <w:r>
          <w:rPr>
            <w:noProof/>
            <w:webHidden/>
          </w:rPr>
        </w:r>
        <w:r>
          <w:rPr>
            <w:noProof/>
            <w:webHidden/>
          </w:rPr>
          <w:fldChar w:fldCharType="separate"/>
        </w:r>
        <w:r w:rsidR="00D07960">
          <w:rPr>
            <w:noProof/>
            <w:webHidden/>
          </w:rPr>
          <w:t>68</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67" w:history="1">
        <w:r w:rsidR="00D07960" w:rsidRPr="00104167">
          <w:rPr>
            <w:rStyle w:val="af3"/>
            <w:noProof/>
          </w:rPr>
          <w:t>16.2</w:t>
        </w:r>
        <w:r w:rsidR="00D07960">
          <w:rPr>
            <w:noProof/>
            <w:lang w:bidi="ar-SA"/>
          </w:rPr>
          <w:tab/>
        </w:r>
        <w:r w:rsidR="00D07960" w:rsidRPr="00104167">
          <w:rPr>
            <w:rStyle w:val="af3"/>
            <w:noProof/>
          </w:rPr>
          <w:t>Glycosyltransferase Reaction</w:t>
        </w:r>
        <w:r w:rsidR="00D07960">
          <w:rPr>
            <w:noProof/>
            <w:webHidden/>
          </w:rPr>
          <w:tab/>
        </w:r>
        <w:r>
          <w:rPr>
            <w:noProof/>
            <w:webHidden/>
          </w:rPr>
          <w:fldChar w:fldCharType="begin"/>
        </w:r>
        <w:r w:rsidR="00D07960">
          <w:rPr>
            <w:noProof/>
            <w:webHidden/>
          </w:rPr>
          <w:instrText xml:space="preserve"> PAGEREF _Toc368658267 \h </w:instrText>
        </w:r>
        <w:r>
          <w:rPr>
            <w:noProof/>
            <w:webHidden/>
          </w:rPr>
        </w:r>
        <w:r>
          <w:rPr>
            <w:noProof/>
            <w:webHidden/>
          </w:rPr>
          <w:fldChar w:fldCharType="separate"/>
        </w:r>
        <w:r w:rsidR="00D07960">
          <w:rPr>
            <w:noProof/>
            <w:webHidden/>
          </w:rPr>
          <w:t>69</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68" w:history="1">
        <w:r w:rsidR="00D07960" w:rsidRPr="00104167">
          <w:rPr>
            <w:rStyle w:val="af3"/>
            <w:noProof/>
          </w:rPr>
          <w:t>16.3</w:t>
        </w:r>
        <w:r w:rsidR="00D07960">
          <w:rPr>
            <w:noProof/>
            <w:lang w:bidi="ar-SA"/>
          </w:rPr>
          <w:tab/>
        </w:r>
        <w:r w:rsidR="00D07960" w:rsidRPr="00104167">
          <w:rPr>
            <w:rStyle w:val="af3"/>
            <w:noProof/>
          </w:rPr>
          <w:t>Sulfotransferase Reaction</w:t>
        </w:r>
        <w:r w:rsidR="00D07960">
          <w:rPr>
            <w:noProof/>
            <w:webHidden/>
          </w:rPr>
          <w:tab/>
        </w:r>
        <w:r>
          <w:rPr>
            <w:noProof/>
            <w:webHidden/>
          </w:rPr>
          <w:fldChar w:fldCharType="begin"/>
        </w:r>
        <w:r w:rsidR="00D07960">
          <w:rPr>
            <w:noProof/>
            <w:webHidden/>
          </w:rPr>
          <w:instrText xml:space="preserve"> PAGEREF _Toc368658268 \h </w:instrText>
        </w:r>
        <w:r>
          <w:rPr>
            <w:noProof/>
            <w:webHidden/>
          </w:rPr>
        </w:r>
        <w:r>
          <w:rPr>
            <w:noProof/>
            <w:webHidden/>
          </w:rPr>
          <w:fldChar w:fldCharType="separate"/>
        </w:r>
        <w:r w:rsidR="00D07960">
          <w:rPr>
            <w:noProof/>
            <w:webHidden/>
          </w:rPr>
          <w:t>69</w:t>
        </w:r>
        <w:r>
          <w:rPr>
            <w:noProof/>
            <w:webHidden/>
          </w:rPr>
          <w:fldChar w:fldCharType="end"/>
        </w:r>
      </w:hyperlink>
    </w:p>
    <w:p w:rsidR="00D07960" w:rsidRDefault="006C7483">
      <w:pPr>
        <w:pStyle w:val="11"/>
        <w:tabs>
          <w:tab w:val="left" w:pos="660"/>
          <w:tab w:val="right" w:leader="dot" w:pos="12950"/>
        </w:tabs>
        <w:rPr>
          <w:noProof/>
          <w:lang w:bidi="ar-SA"/>
        </w:rPr>
      </w:pPr>
      <w:hyperlink w:anchor="_Toc368658269" w:history="1">
        <w:r w:rsidR="00D07960" w:rsidRPr="00104167">
          <w:rPr>
            <w:rStyle w:val="af3"/>
            <w:noProof/>
          </w:rPr>
          <w:t>17</w:t>
        </w:r>
        <w:r w:rsidR="00D07960">
          <w:rPr>
            <w:noProof/>
            <w:lang w:bidi="ar-SA"/>
          </w:rPr>
          <w:tab/>
        </w:r>
        <w:r w:rsidR="00D07960" w:rsidRPr="00104167">
          <w:rPr>
            <w:rStyle w:val="af3"/>
            <w:noProof/>
          </w:rPr>
          <w:t>Referenced Compound</w:t>
        </w:r>
        <w:r w:rsidR="00D07960">
          <w:rPr>
            <w:noProof/>
            <w:webHidden/>
          </w:rPr>
          <w:tab/>
        </w:r>
        <w:r>
          <w:rPr>
            <w:noProof/>
            <w:webHidden/>
          </w:rPr>
          <w:fldChar w:fldCharType="begin"/>
        </w:r>
        <w:r w:rsidR="00D07960">
          <w:rPr>
            <w:noProof/>
            <w:webHidden/>
          </w:rPr>
          <w:instrText xml:space="preserve"> PAGEREF _Toc368658269 \h </w:instrText>
        </w:r>
        <w:r>
          <w:rPr>
            <w:noProof/>
            <w:webHidden/>
          </w:rPr>
        </w:r>
        <w:r>
          <w:rPr>
            <w:noProof/>
            <w:webHidden/>
          </w:rPr>
          <w:fldChar w:fldCharType="separate"/>
        </w:r>
        <w:r w:rsidR="00D07960">
          <w:rPr>
            <w:noProof/>
            <w:webHidden/>
          </w:rPr>
          <w:t>70</w:t>
        </w:r>
        <w:r>
          <w:rPr>
            <w:noProof/>
            <w:webHidden/>
          </w:rPr>
          <w:fldChar w:fldCharType="end"/>
        </w:r>
      </w:hyperlink>
    </w:p>
    <w:p w:rsidR="00D07960" w:rsidRDefault="006C7483">
      <w:pPr>
        <w:pStyle w:val="11"/>
        <w:tabs>
          <w:tab w:val="left" w:pos="660"/>
          <w:tab w:val="right" w:leader="dot" w:pos="12950"/>
        </w:tabs>
        <w:rPr>
          <w:noProof/>
          <w:lang w:bidi="ar-SA"/>
        </w:rPr>
      </w:pPr>
      <w:hyperlink w:anchor="_Toc368658270" w:history="1">
        <w:r w:rsidR="00D07960" w:rsidRPr="00104167">
          <w:rPr>
            <w:rStyle w:val="af3"/>
            <w:noProof/>
          </w:rPr>
          <w:t>18</w:t>
        </w:r>
        <w:r w:rsidR="00D07960">
          <w:rPr>
            <w:noProof/>
            <w:lang w:bidi="ar-SA"/>
          </w:rPr>
          <w:tab/>
        </w:r>
        <w:r w:rsidR="00D07960" w:rsidRPr="00104167">
          <w:rPr>
            <w:rStyle w:val="af3"/>
            <w:noProof/>
          </w:rPr>
          <w:t>Repeat Attribute</w:t>
        </w:r>
        <w:r w:rsidR="00D07960">
          <w:rPr>
            <w:noProof/>
            <w:webHidden/>
          </w:rPr>
          <w:tab/>
        </w:r>
        <w:r>
          <w:rPr>
            <w:noProof/>
            <w:webHidden/>
          </w:rPr>
          <w:fldChar w:fldCharType="begin"/>
        </w:r>
        <w:r w:rsidR="00D07960">
          <w:rPr>
            <w:noProof/>
            <w:webHidden/>
          </w:rPr>
          <w:instrText xml:space="preserve"> PAGEREF _Toc368658270 \h </w:instrText>
        </w:r>
        <w:r>
          <w:rPr>
            <w:noProof/>
            <w:webHidden/>
          </w:rPr>
        </w:r>
        <w:r>
          <w:rPr>
            <w:noProof/>
            <w:webHidden/>
          </w:rPr>
          <w:fldChar w:fldCharType="separate"/>
        </w:r>
        <w:r w:rsidR="00D07960">
          <w:rPr>
            <w:noProof/>
            <w:webHidden/>
          </w:rPr>
          <w:t>71</w:t>
        </w:r>
        <w:r>
          <w:rPr>
            <w:noProof/>
            <w:webHidden/>
          </w:rPr>
          <w:fldChar w:fldCharType="end"/>
        </w:r>
      </w:hyperlink>
    </w:p>
    <w:p w:rsidR="00D07960" w:rsidRDefault="006C7483">
      <w:pPr>
        <w:pStyle w:val="11"/>
        <w:tabs>
          <w:tab w:val="left" w:pos="660"/>
          <w:tab w:val="right" w:leader="dot" w:pos="12950"/>
        </w:tabs>
        <w:rPr>
          <w:noProof/>
          <w:lang w:bidi="ar-SA"/>
        </w:rPr>
      </w:pPr>
      <w:hyperlink w:anchor="_Toc368658271" w:history="1">
        <w:r w:rsidR="00D07960" w:rsidRPr="00104167">
          <w:rPr>
            <w:rStyle w:val="af3"/>
            <w:noProof/>
          </w:rPr>
          <w:t>19</w:t>
        </w:r>
        <w:r w:rsidR="00D07960">
          <w:rPr>
            <w:noProof/>
            <w:lang w:bidi="ar-SA"/>
          </w:rPr>
          <w:tab/>
        </w:r>
        <w:r w:rsidR="00D07960" w:rsidRPr="00104167">
          <w:rPr>
            <w:rStyle w:val="af3"/>
            <w:noProof/>
          </w:rPr>
          <w:t>Resource Entry</w:t>
        </w:r>
        <w:r w:rsidR="00D07960">
          <w:rPr>
            <w:noProof/>
            <w:webHidden/>
          </w:rPr>
          <w:tab/>
        </w:r>
        <w:r>
          <w:rPr>
            <w:noProof/>
            <w:webHidden/>
          </w:rPr>
          <w:fldChar w:fldCharType="begin"/>
        </w:r>
        <w:r w:rsidR="00D07960">
          <w:rPr>
            <w:noProof/>
            <w:webHidden/>
          </w:rPr>
          <w:instrText xml:space="preserve"> PAGEREF _Toc368658271 \h </w:instrText>
        </w:r>
        <w:r>
          <w:rPr>
            <w:noProof/>
            <w:webHidden/>
          </w:rPr>
        </w:r>
        <w:r>
          <w:rPr>
            <w:noProof/>
            <w:webHidden/>
          </w:rPr>
          <w:fldChar w:fldCharType="separate"/>
        </w:r>
        <w:r w:rsidR="00D07960">
          <w:rPr>
            <w:noProof/>
            <w:webHidden/>
          </w:rPr>
          <w:t>71</w:t>
        </w:r>
        <w:r>
          <w:rPr>
            <w:noProof/>
            <w:webHidden/>
          </w:rPr>
          <w:fldChar w:fldCharType="end"/>
        </w:r>
      </w:hyperlink>
    </w:p>
    <w:p w:rsidR="00D07960" w:rsidRDefault="006C7483">
      <w:pPr>
        <w:pStyle w:val="11"/>
        <w:tabs>
          <w:tab w:val="left" w:pos="660"/>
          <w:tab w:val="right" w:leader="dot" w:pos="12950"/>
        </w:tabs>
        <w:rPr>
          <w:noProof/>
          <w:lang w:bidi="ar-SA"/>
        </w:rPr>
      </w:pPr>
      <w:hyperlink w:anchor="_Toc368658272" w:history="1">
        <w:r w:rsidR="00D07960" w:rsidRPr="00104167">
          <w:rPr>
            <w:rStyle w:val="af3"/>
            <w:noProof/>
          </w:rPr>
          <w:t>20</w:t>
        </w:r>
        <w:r w:rsidR="00D07960">
          <w:rPr>
            <w:noProof/>
            <w:lang w:bidi="ar-SA"/>
          </w:rPr>
          <w:tab/>
        </w:r>
        <w:r w:rsidR="00D07960" w:rsidRPr="00104167">
          <w:rPr>
            <w:rStyle w:val="af3"/>
            <w:noProof/>
          </w:rPr>
          <w:t>Role</w:t>
        </w:r>
        <w:r w:rsidR="00D07960">
          <w:rPr>
            <w:noProof/>
            <w:webHidden/>
          </w:rPr>
          <w:tab/>
        </w:r>
        <w:r>
          <w:rPr>
            <w:noProof/>
            <w:webHidden/>
          </w:rPr>
          <w:fldChar w:fldCharType="begin"/>
        </w:r>
        <w:r w:rsidR="00D07960">
          <w:rPr>
            <w:noProof/>
            <w:webHidden/>
          </w:rPr>
          <w:instrText xml:space="preserve"> PAGEREF _Toc368658272 \h </w:instrText>
        </w:r>
        <w:r>
          <w:rPr>
            <w:noProof/>
            <w:webHidden/>
          </w:rPr>
        </w:r>
        <w:r>
          <w:rPr>
            <w:noProof/>
            <w:webHidden/>
          </w:rPr>
          <w:fldChar w:fldCharType="separate"/>
        </w:r>
        <w:r w:rsidR="00D07960">
          <w:rPr>
            <w:noProof/>
            <w:webHidden/>
          </w:rPr>
          <w:t>72</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73" w:history="1">
        <w:r w:rsidR="00D07960" w:rsidRPr="00104167">
          <w:rPr>
            <w:rStyle w:val="af3"/>
            <w:noProof/>
          </w:rPr>
          <w:t>20.1</w:t>
        </w:r>
        <w:r w:rsidR="00D07960">
          <w:rPr>
            <w:noProof/>
            <w:lang w:bidi="ar-SA"/>
          </w:rPr>
          <w:tab/>
        </w:r>
        <w:r w:rsidR="00D07960" w:rsidRPr="00104167">
          <w:rPr>
            <w:rStyle w:val="af3"/>
            <w:noProof/>
          </w:rPr>
          <w:t>Buffer</w:t>
        </w:r>
        <w:r w:rsidR="00D07960">
          <w:rPr>
            <w:noProof/>
            <w:webHidden/>
          </w:rPr>
          <w:tab/>
        </w:r>
        <w:r>
          <w:rPr>
            <w:noProof/>
            <w:webHidden/>
          </w:rPr>
          <w:fldChar w:fldCharType="begin"/>
        </w:r>
        <w:r w:rsidR="00D07960">
          <w:rPr>
            <w:noProof/>
            <w:webHidden/>
          </w:rPr>
          <w:instrText xml:space="preserve"> PAGEREF _Toc368658273 \h </w:instrText>
        </w:r>
        <w:r>
          <w:rPr>
            <w:noProof/>
            <w:webHidden/>
          </w:rPr>
        </w:r>
        <w:r>
          <w:rPr>
            <w:noProof/>
            <w:webHidden/>
          </w:rPr>
          <w:fldChar w:fldCharType="separate"/>
        </w:r>
        <w:r w:rsidR="00D07960">
          <w:rPr>
            <w:noProof/>
            <w:webHidden/>
          </w:rPr>
          <w:t>72</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74" w:history="1">
        <w:r w:rsidR="00D07960" w:rsidRPr="00104167">
          <w:rPr>
            <w:rStyle w:val="af3"/>
            <w:noProof/>
          </w:rPr>
          <w:t>20.2</w:t>
        </w:r>
        <w:r w:rsidR="00D07960">
          <w:rPr>
            <w:noProof/>
            <w:lang w:bidi="ar-SA"/>
          </w:rPr>
          <w:tab/>
        </w:r>
        <w:r w:rsidR="00D07960" w:rsidRPr="00104167">
          <w:rPr>
            <w:rStyle w:val="af3"/>
            <w:noProof/>
          </w:rPr>
          <w:t>Enzyme</w:t>
        </w:r>
        <w:r w:rsidR="00D07960">
          <w:rPr>
            <w:noProof/>
            <w:webHidden/>
          </w:rPr>
          <w:tab/>
        </w:r>
        <w:r>
          <w:rPr>
            <w:noProof/>
            <w:webHidden/>
          </w:rPr>
          <w:fldChar w:fldCharType="begin"/>
        </w:r>
        <w:r w:rsidR="00D07960">
          <w:rPr>
            <w:noProof/>
            <w:webHidden/>
          </w:rPr>
          <w:instrText xml:space="preserve"> PAGEREF _Toc368658274 \h </w:instrText>
        </w:r>
        <w:r>
          <w:rPr>
            <w:noProof/>
            <w:webHidden/>
          </w:rPr>
        </w:r>
        <w:r>
          <w:rPr>
            <w:noProof/>
            <w:webHidden/>
          </w:rPr>
          <w:fldChar w:fldCharType="separate"/>
        </w:r>
        <w:r w:rsidR="00D07960">
          <w:rPr>
            <w:noProof/>
            <w:webHidden/>
          </w:rPr>
          <w:t>73</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75" w:history="1">
        <w:r w:rsidR="00D07960" w:rsidRPr="00104167">
          <w:rPr>
            <w:rStyle w:val="af3"/>
            <w:noProof/>
          </w:rPr>
          <w:t>20.3</w:t>
        </w:r>
        <w:r w:rsidR="00D07960">
          <w:rPr>
            <w:noProof/>
            <w:lang w:bidi="ar-SA"/>
          </w:rPr>
          <w:tab/>
        </w:r>
        <w:r w:rsidR="00D07960" w:rsidRPr="00104167">
          <w:rPr>
            <w:rStyle w:val="af3"/>
            <w:noProof/>
          </w:rPr>
          <w:t>Glycan Binder</w:t>
        </w:r>
        <w:r w:rsidR="00D07960">
          <w:rPr>
            <w:noProof/>
            <w:webHidden/>
          </w:rPr>
          <w:tab/>
        </w:r>
        <w:r>
          <w:rPr>
            <w:noProof/>
            <w:webHidden/>
          </w:rPr>
          <w:fldChar w:fldCharType="begin"/>
        </w:r>
        <w:r w:rsidR="00D07960">
          <w:rPr>
            <w:noProof/>
            <w:webHidden/>
          </w:rPr>
          <w:instrText xml:space="preserve"> PAGEREF _Toc368658275 \h </w:instrText>
        </w:r>
        <w:r>
          <w:rPr>
            <w:noProof/>
            <w:webHidden/>
          </w:rPr>
        </w:r>
        <w:r>
          <w:rPr>
            <w:noProof/>
            <w:webHidden/>
          </w:rPr>
          <w:fldChar w:fldCharType="separate"/>
        </w:r>
        <w:r w:rsidR="00D07960">
          <w:rPr>
            <w:noProof/>
            <w:webHidden/>
          </w:rPr>
          <w:t>73</w:t>
        </w:r>
        <w:r>
          <w:rPr>
            <w:noProof/>
            <w:webHidden/>
          </w:rPr>
          <w:fldChar w:fldCharType="end"/>
        </w:r>
      </w:hyperlink>
    </w:p>
    <w:p w:rsidR="00D07960" w:rsidRDefault="006C7483">
      <w:pPr>
        <w:pStyle w:val="31"/>
        <w:tabs>
          <w:tab w:val="left" w:pos="1320"/>
          <w:tab w:val="right" w:leader="dot" w:pos="12950"/>
        </w:tabs>
        <w:rPr>
          <w:noProof/>
          <w:lang w:bidi="ar-SA"/>
        </w:rPr>
      </w:pPr>
      <w:hyperlink w:anchor="_Toc368658276" w:history="1">
        <w:r w:rsidR="00D07960" w:rsidRPr="00104167">
          <w:rPr>
            <w:rStyle w:val="af3"/>
            <w:noProof/>
          </w:rPr>
          <w:t>20.3.1</w:t>
        </w:r>
        <w:r w:rsidR="00D07960">
          <w:rPr>
            <w:noProof/>
            <w:lang w:bidi="ar-SA"/>
          </w:rPr>
          <w:tab/>
        </w:r>
        <w:r w:rsidR="00D07960" w:rsidRPr="00104167">
          <w:rPr>
            <w:rStyle w:val="af3"/>
            <w:noProof/>
          </w:rPr>
          <w:t>Antibody</w:t>
        </w:r>
        <w:r w:rsidR="00D07960">
          <w:rPr>
            <w:noProof/>
            <w:webHidden/>
          </w:rPr>
          <w:tab/>
        </w:r>
        <w:r>
          <w:rPr>
            <w:noProof/>
            <w:webHidden/>
          </w:rPr>
          <w:fldChar w:fldCharType="begin"/>
        </w:r>
        <w:r w:rsidR="00D07960">
          <w:rPr>
            <w:noProof/>
            <w:webHidden/>
          </w:rPr>
          <w:instrText xml:space="preserve"> PAGEREF _Toc368658276 \h </w:instrText>
        </w:r>
        <w:r>
          <w:rPr>
            <w:noProof/>
            <w:webHidden/>
          </w:rPr>
        </w:r>
        <w:r>
          <w:rPr>
            <w:noProof/>
            <w:webHidden/>
          </w:rPr>
          <w:fldChar w:fldCharType="separate"/>
        </w:r>
        <w:r w:rsidR="00D07960">
          <w:rPr>
            <w:noProof/>
            <w:webHidden/>
          </w:rPr>
          <w:t>73</w:t>
        </w:r>
        <w:r>
          <w:rPr>
            <w:noProof/>
            <w:webHidden/>
          </w:rPr>
          <w:fldChar w:fldCharType="end"/>
        </w:r>
      </w:hyperlink>
    </w:p>
    <w:p w:rsidR="00D07960" w:rsidRDefault="006C7483">
      <w:pPr>
        <w:pStyle w:val="31"/>
        <w:tabs>
          <w:tab w:val="left" w:pos="1320"/>
          <w:tab w:val="right" w:leader="dot" w:pos="12950"/>
        </w:tabs>
        <w:rPr>
          <w:noProof/>
          <w:lang w:bidi="ar-SA"/>
        </w:rPr>
      </w:pPr>
      <w:hyperlink w:anchor="_Toc368658277" w:history="1">
        <w:r w:rsidR="00D07960" w:rsidRPr="00104167">
          <w:rPr>
            <w:rStyle w:val="af3"/>
            <w:noProof/>
          </w:rPr>
          <w:t>20.3.2</w:t>
        </w:r>
        <w:r w:rsidR="00D07960">
          <w:rPr>
            <w:noProof/>
            <w:lang w:bidi="ar-SA"/>
          </w:rPr>
          <w:tab/>
        </w:r>
        <w:r w:rsidR="00D07960" w:rsidRPr="00104167">
          <w:rPr>
            <w:rStyle w:val="af3"/>
            <w:noProof/>
          </w:rPr>
          <w:t>Lectin</w:t>
        </w:r>
        <w:r w:rsidR="00D07960">
          <w:rPr>
            <w:noProof/>
            <w:webHidden/>
          </w:rPr>
          <w:tab/>
        </w:r>
        <w:r>
          <w:rPr>
            <w:noProof/>
            <w:webHidden/>
          </w:rPr>
          <w:fldChar w:fldCharType="begin"/>
        </w:r>
        <w:r w:rsidR="00D07960">
          <w:rPr>
            <w:noProof/>
            <w:webHidden/>
          </w:rPr>
          <w:instrText xml:space="preserve"> PAGEREF _Toc368658277 \h </w:instrText>
        </w:r>
        <w:r>
          <w:rPr>
            <w:noProof/>
            <w:webHidden/>
          </w:rPr>
        </w:r>
        <w:r>
          <w:rPr>
            <w:noProof/>
            <w:webHidden/>
          </w:rPr>
          <w:fldChar w:fldCharType="separate"/>
        </w:r>
        <w:r w:rsidR="00D07960">
          <w:rPr>
            <w:noProof/>
            <w:webHidden/>
          </w:rPr>
          <w:t>74</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78" w:history="1">
        <w:r w:rsidR="00D07960" w:rsidRPr="00104167">
          <w:rPr>
            <w:rStyle w:val="af3"/>
            <w:noProof/>
          </w:rPr>
          <w:t>20.4</w:t>
        </w:r>
        <w:r w:rsidR="00D07960">
          <w:rPr>
            <w:noProof/>
            <w:lang w:bidi="ar-SA"/>
          </w:rPr>
          <w:tab/>
        </w:r>
        <w:r w:rsidR="00D07960" w:rsidRPr="00104167">
          <w:rPr>
            <w:rStyle w:val="af3"/>
            <w:noProof/>
          </w:rPr>
          <w:t>Solvent</w:t>
        </w:r>
        <w:r w:rsidR="00D07960">
          <w:rPr>
            <w:noProof/>
            <w:webHidden/>
          </w:rPr>
          <w:tab/>
        </w:r>
        <w:r>
          <w:rPr>
            <w:noProof/>
            <w:webHidden/>
          </w:rPr>
          <w:fldChar w:fldCharType="begin"/>
        </w:r>
        <w:r w:rsidR="00D07960">
          <w:rPr>
            <w:noProof/>
            <w:webHidden/>
          </w:rPr>
          <w:instrText xml:space="preserve"> PAGEREF _Toc368658278 \h </w:instrText>
        </w:r>
        <w:r>
          <w:rPr>
            <w:noProof/>
            <w:webHidden/>
          </w:rPr>
        </w:r>
        <w:r>
          <w:rPr>
            <w:noProof/>
            <w:webHidden/>
          </w:rPr>
          <w:fldChar w:fldCharType="separate"/>
        </w:r>
        <w:r w:rsidR="00D07960">
          <w:rPr>
            <w:noProof/>
            <w:webHidden/>
          </w:rPr>
          <w:t>74</w:t>
        </w:r>
        <w:r>
          <w:rPr>
            <w:noProof/>
            <w:webHidden/>
          </w:rPr>
          <w:fldChar w:fldCharType="end"/>
        </w:r>
      </w:hyperlink>
    </w:p>
    <w:p w:rsidR="00D07960" w:rsidRDefault="006C7483">
      <w:pPr>
        <w:pStyle w:val="11"/>
        <w:tabs>
          <w:tab w:val="left" w:pos="660"/>
          <w:tab w:val="right" w:leader="dot" w:pos="12950"/>
        </w:tabs>
        <w:rPr>
          <w:noProof/>
          <w:lang w:bidi="ar-SA"/>
        </w:rPr>
      </w:pPr>
      <w:hyperlink w:anchor="_Toc368658279" w:history="1">
        <w:r w:rsidR="00D07960" w:rsidRPr="00104167">
          <w:rPr>
            <w:rStyle w:val="af3"/>
            <w:noProof/>
          </w:rPr>
          <w:t>21</w:t>
        </w:r>
        <w:r w:rsidR="00D07960">
          <w:rPr>
            <w:noProof/>
            <w:lang w:bidi="ar-SA"/>
          </w:rPr>
          <w:tab/>
        </w:r>
        <w:r w:rsidR="00D07960" w:rsidRPr="00104167">
          <w:rPr>
            <w:rStyle w:val="af3"/>
            <w:noProof/>
          </w:rPr>
          <w:t>Sample Preparation</w:t>
        </w:r>
        <w:r w:rsidR="00D07960">
          <w:rPr>
            <w:noProof/>
            <w:webHidden/>
          </w:rPr>
          <w:tab/>
        </w:r>
        <w:r>
          <w:rPr>
            <w:noProof/>
            <w:webHidden/>
          </w:rPr>
          <w:fldChar w:fldCharType="begin"/>
        </w:r>
        <w:r w:rsidR="00D07960">
          <w:rPr>
            <w:noProof/>
            <w:webHidden/>
          </w:rPr>
          <w:instrText xml:space="preserve"> PAGEREF _Toc368658279 \h </w:instrText>
        </w:r>
        <w:r>
          <w:rPr>
            <w:noProof/>
            <w:webHidden/>
          </w:rPr>
        </w:r>
        <w:r>
          <w:rPr>
            <w:noProof/>
            <w:webHidden/>
          </w:rPr>
          <w:fldChar w:fldCharType="separate"/>
        </w:r>
        <w:r w:rsidR="00D07960">
          <w:rPr>
            <w:noProof/>
            <w:webHidden/>
          </w:rPr>
          <w:t>75</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80" w:history="1">
        <w:r w:rsidR="00D07960" w:rsidRPr="00104167">
          <w:rPr>
            <w:rStyle w:val="af3"/>
            <w:noProof/>
          </w:rPr>
          <w:t>21.1</w:t>
        </w:r>
        <w:r w:rsidR="00D07960">
          <w:rPr>
            <w:noProof/>
            <w:lang w:bidi="ar-SA"/>
          </w:rPr>
          <w:tab/>
        </w:r>
        <w:r w:rsidR="00D07960" w:rsidRPr="00104167">
          <w:rPr>
            <w:rStyle w:val="af3"/>
            <w:noProof/>
          </w:rPr>
          <w:t>Glycan Release</w:t>
        </w:r>
        <w:r w:rsidR="00D07960">
          <w:rPr>
            <w:noProof/>
            <w:webHidden/>
          </w:rPr>
          <w:tab/>
        </w:r>
        <w:r>
          <w:rPr>
            <w:noProof/>
            <w:webHidden/>
          </w:rPr>
          <w:fldChar w:fldCharType="begin"/>
        </w:r>
        <w:r w:rsidR="00D07960">
          <w:rPr>
            <w:noProof/>
            <w:webHidden/>
          </w:rPr>
          <w:instrText xml:space="preserve"> PAGEREF _Toc368658280 \h </w:instrText>
        </w:r>
        <w:r>
          <w:rPr>
            <w:noProof/>
            <w:webHidden/>
          </w:rPr>
        </w:r>
        <w:r>
          <w:rPr>
            <w:noProof/>
            <w:webHidden/>
          </w:rPr>
          <w:fldChar w:fldCharType="separate"/>
        </w:r>
        <w:r w:rsidR="00D07960">
          <w:rPr>
            <w:noProof/>
            <w:webHidden/>
          </w:rPr>
          <w:t>75</w:t>
        </w:r>
        <w:r>
          <w:rPr>
            <w:noProof/>
            <w:webHidden/>
          </w:rPr>
          <w:fldChar w:fldCharType="end"/>
        </w:r>
      </w:hyperlink>
    </w:p>
    <w:p w:rsidR="00D07960" w:rsidRDefault="006C7483">
      <w:pPr>
        <w:pStyle w:val="31"/>
        <w:tabs>
          <w:tab w:val="left" w:pos="1320"/>
          <w:tab w:val="right" w:leader="dot" w:pos="12950"/>
        </w:tabs>
        <w:rPr>
          <w:noProof/>
          <w:lang w:bidi="ar-SA"/>
        </w:rPr>
      </w:pPr>
      <w:hyperlink w:anchor="_Toc368658281" w:history="1">
        <w:r w:rsidR="00D07960" w:rsidRPr="00104167">
          <w:rPr>
            <w:rStyle w:val="af3"/>
            <w:noProof/>
          </w:rPr>
          <w:t>21.1.1</w:t>
        </w:r>
        <w:r w:rsidR="00D07960">
          <w:rPr>
            <w:noProof/>
            <w:lang w:bidi="ar-SA"/>
          </w:rPr>
          <w:tab/>
        </w:r>
        <w:r w:rsidR="00D07960" w:rsidRPr="00104167">
          <w:rPr>
            <w:rStyle w:val="af3"/>
            <w:noProof/>
          </w:rPr>
          <w:t>Chemical Release</w:t>
        </w:r>
        <w:r w:rsidR="00D07960">
          <w:rPr>
            <w:noProof/>
            <w:webHidden/>
          </w:rPr>
          <w:tab/>
        </w:r>
        <w:r>
          <w:rPr>
            <w:noProof/>
            <w:webHidden/>
          </w:rPr>
          <w:fldChar w:fldCharType="begin"/>
        </w:r>
        <w:r w:rsidR="00D07960">
          <w:rPr>
            <w:noProof/>
            <w:webHidden/>
          </w:rPr>
          <w:instrText xml:space="preserve"> PAGEREF _Toc368658281 \h </w:instrText>
        </w:r>
        <w:r>
          <w:rPr>
            <w:noProof/>
            <w:webHidden/>
          </w:rPr>
        </w:r>
        <w:r>
          <w:rPr>
            <w:noProof/>
            <w:webHidden/>
          </w:rPr>
          <w:fldChar w:fldCharType="separate"/>
        </w:r>
        <w:r w:rsidR="00D07960">
          <w:rPr>
            <w:noProof/>
            <w:webHidden/>
          </w:rPr>
          <w:t>75</w:t>
        </w:r>
        <w:r>
          <w:rPr>
            <w:noProof/>
            <w:webHidden/>
          </w:rPr>
          <w:fldChar w:fldCharType="end"/>
        </w:r>
      </w:hyperlink>
    </w:p>
    <w:p w:rsidR="00D07960" w:rsidRDefault="006C7483">
      <w:pPr>
        <w:pStyle w:val="31"/>
        <w:tabs>
          <w:tab w:val="left" w:pos="1320"/>
          <w:tab w:val="right" w:leader="dot" w:pos="12950"/>
        </w:tabs>
        <w:rPr>
          <w:noProof/>
          <w:lang w:bidi="ar-SA"/>
        </w:rPr>
      </w:pPr>
      <w:hyperlink w:anchor="_Toc368658282" w:history="1">
        <w:r w:rsidR="00D07960" w:rsidRPr="00104167">
          <w:rPr>
            <w:rStyle w:val="af3"/>
            <w:noProof/>
          </w:rPr>
          <w:t>21.1.2</w:t>
        </w:r>
        <w:r w:rsidR="00D07960">
          <w:rPr>
            <w:noProof/>
            <w:lang w:bidi="ar-SA"/>
          </w:rPr>
          <w:tab/>
        </w:r>
        <w:r w:rsidR="00D07960" w:rsidRPr="00104167">
          <w:rPr>
            <w:rStyle w:val="af3"/>
            <w:noProof/>
          </w:rPr>
          <w:t>Enzymatic Release</w:t>
        </w:r>
        <w:r w:rsidR="00D07960">
          <w:rPr>
            <w:noProof/>
            <w:webHidden/>
          </w:rPr>
          <w:tab/>
        </w:r>
        <w:r>
          <w:rPr>
            <w:noProof/>
            <w:webHidden/>
          </w:rPr>
          <w:fldChar w:fldCharType="begin"/>
        </w:r>
        <w:r w:rsidR="00D07960">
          <w:rPr>
            <w:noProof/>
            <w:webHidden/>
          </w:rPr>
          <w:instrText xml:space="preserve"> PAGEREF _Toc368658282 \h </w:instrText>
        </w:r>
        <w:r>
          <w:rPr>
            <w:noProof/>
            <w:webHidden/>
          </w:rPr>
        </w:r>
        <w:r>
          <w:rPr>
            <w:noProof/>
            <w:webHidden/>
          </w:rPr>
          <w:fldChar w:fldCharType="separate"/>
        </w:r>
        <w:r w:rsidR="00D07960">
          <w:rPr>
            <w:noProof/>
            <w:webHidden/>
          </w:rPr>
          <w:t>76</w:t>
        </w:r>
        <w:r>
          <w:rPr>
            <w:noProof/>
            <w:webHidden/>
          </w:rPr>
          <w:fldChar w:fldCharType="end"/>
        </w:r>
      </w:hyperlink>
    </w:p>
    <w:p w:rsidR="00D07960" w:rsidRDefault="006C7483">
      <w:pPr>
        <w:pStyle w:val="11"/>
        <w:tabs>
          <w:tab w:val="left" w:pos="660"/>
          <w:tab w:val="right" w:leader="dot" w:pos="12950"/>
        </w:tabs>
        <w:rPr>
          <w:noProof/>
          <w:lang w:bidi="ar-SA"/>
        </w:rPr>
      </w:pPr>
      <w:hyperlink w:anchor="_Toc368658283" w:history="1">
        <w:r w:rsidR="00D07960" w:rsidRPr="00104167">
          <w:rPr>
            <w:rStyle w:val="af3"/>
            <w:noProof/>
          </w:rPr>
          <w:t>22</w:t>
        </w:r>
        <w:r w:rsidR="00D07960">
          <w:rPr>
            <w:noProof/>
            <w:lang w:bidi="ar-SA"/>
          </w:rPr>
          <w:tab/>
        </w:r>
        <w:r w:rsidR="00D07960" w:rsidRPr="00104167">
          <w:rPr>
            <w:rStyle w:val="af3"/>
            <w:noProof/>
          </w:rPr>
          <w:t>Sequence</w:t>
        </w:r>
        <w:r w:rsidR="00D07960">
          <w:rPr>
            <w:noProof/>
            <w:webHidden/>
          </w:rPr>
          <w:tab/>
        </w:r>
        <w:r>
          <w:rPr>
            <w:noProof/>
            <w:webHidden/>
          </w:rPr>
          <w:fldChar w:fldCharType="begin"/>
        </w:r>
        <w:r w:rsidR="00D07960">
          <w:rPr>
            <w:noProof/>
            <w:webHidden/>
          </w:rPr>
          <w:instrText xml:space="preserve"> PAGEREF _Toc368658283 \h </w:instrText>
        </w:r>
        <w:r>
          <w:rPr>
            <w:noProof/>
            <w:webHidden/>
          </w:rPr>
        </w:r>
        <w:r>
          <w:rPr>
            <w:noProof/>
            <w:webHidden/>
          </w:rPr>
          <w:fldChar w:fldCharType="separate"/>
        </w:r>
        <w:r w:rsidR="00D07960">
          <w:rPr>
            <w:noProof/>
            <w:webHidden/>
          </w:rPr>
          <w:t>77</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84" w:history="1">
        <w:r w:rsidR="00D07960" w:rsidRPr="00104167">
          <w:rPr>
            <w:rStyle w:val="af3"/>
            <w:noProof/>
          </w:rPr>
          <w:t>22.1</w:t>
        </w:r>
        <w:r w:rsidR="00D07960">
          <w:rPr>
            <w:noProof/>
            <w:lang w:bidi="ar-SA"/>
          </w:rPr>
          <w:tab/>
        </w:r>
        <w:r w:rsidR="00D07960" w:rsidRPr="00104167">
          <w:rPr>
            <w:rStyle w:val="af3"/>
            <w:noProof/>
          </w:rPr>
          <w:t>Glycoconjugate Sequence</w:t>
        </w:r>
        <w:r w:rsidR="00D07960">
          <w:rPr>
            <w:noProof/>
            <w:webHidden/>
          </w:rPr>
          <w:tab/>
        </w:r>
        <w:r>
          <w:rPr>
            <w:noProof/>
            <w:webHidden/>
          </w:rPr>
          <w:fldChar w:fldCharType="begin"/>
        </w:r>
        <w:r w:rsidR="00D07960">
          <w:rPr>
            <w:noProof/>
            <w:webHidden/>
          </w:rPr>
          <w:instrText xml:space="preserve"> PAGEREF _Toc368658284 \h </w:instrText>
        </w:r>
        <w:r>
          <w:rPr>
            <w:noProof/>
            <w:webHidden/>
          </w:rPr>
        </w:r>
        <w:r>
          <w:rPr>
            <w:noProof/>
            <w:webHidden/>
          </w:rPr>
          <w:fldChar w:fldCharType="separate"/>
        </w:r>
        <w:r w:rsidR="00D07960">
          <w:rPr>
            <w:noProof/>
            <w:webHidden/>
          </w:rPr>
          <w:t>77</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85" w:history="1">
        <w:r w:rsidR="00D07960" w:rsidRPr="00104167">
          <w:rPr>
            <w:rStyle w:val="af3"/>
            <w:noProof/>
          </w:rPr>
          <w:t>22.2</w:t>
        </w:r>
        <w:r w:rsidR="00D07960">
          <w:rPr>
            <w:noProof/>
            <w:lang w:bidi="ar-SA"/>
          </w:rPr>
          <w:tab/>
        </w:r>
        <w:r w:rsidR="00D07960" w:rsidRPr="00104167">
          <w:rPr>
            <w:rStyle w:val="af3"/>
            <w:noProof/>
          </w:rPr>
          <w:t>Glycosequence</w:t>
        </w:r>
        <w:r w:rsidR="00D07960">
          <w:rPr>
            <w:noProof/>
            <w:webHidden/>
          </w:rPr>
          <w:tab/>
        </w:r>
        <w:r>
          <w:rPr>
            <w:noProof/>
            <w:webHidden/>
          </w:rPr>
          <w:fldChar w:fldCharType="begin"/>
        </w:r>
        <w:r w:rsidR="00D07960">
          <w:rPr>
            <w:noProof/>
            <w:webHidden/>
          </w:rPr>
          <w:instrText xml:space="preserve"> PAGEREF _Toc368658285 \h </w:instrText>
        </w:r>
        <w:r>
          <w:rPr>
            <w:noProof/>
            <w:webHidden/>
          </w:rPr>
        </w:r>
        <w:r>
          <w:rPr>
            <w:noProof/>
            <w:webHidden/>
          </w:rPr>
          <w:fldChar w:fldCharType="separate"/>
        </w:r>
        <w:r w:rsidR="00D07960">
          <w:rPr>
            <w:noProof/>
            <w:webHidden/>
          </w:rPr>
          <w:t>78</w:t>
        </w:r>
        <w:r>
          <w:rPr>
            <w:noProof/>
            <w:webHidden/>
          </w:rPr>
          <w:fldChar w:fldCharType="end"/>
        </w:r>
      </w:hyperlink>
    </w:p>
    <w:p w:rsidR="00D07960" w:rsidRDefault="006C7483">
      <w:pPr>
        <w:pStyle w:val="11"/>
        <w:tabs>
          <w:tab w:val="left" w:pos="660"/>
          <w:tab w:val="right" w:leader="dot" w:pos="12950"/>
        </w:tabs>
        <w:rPr>
          <w:noProof/>
          <w:lang w:bidi="ar-SA"/>
        </w:rPr>
      </w:pPr>
      <w:hyperlink w:anchor="_Toc368658286" w:history="1">
        <w:r w:rsidR="00D07960" w:rsidRPr="00104167">
          <w:rPr>
            <w:rStyle w:val="af3"/>
            <w:noProof/>
          </w:rPr>
          <w:t>23</w:t>
        </w:r>
        <w:r w:rsidR="00D07960">
          <w:rPr>
            <w:noProof/>
            <w:lang w:bidi="ar-SA"/>
          </w:rPr>
          <w:tab/>
        </w:r>
        <w:r w:rsidR="00D07960" w:rsidRPr="00104167">
          <w:rPr>
            <w:rStyle w:val="af3"/>
            <w:noProof/>
          </w:rPr>
          <w:t>Software</w:t>
        </w:r>
        <w:r w:rsidR="00D07960">
          <w:rPr>
            <w:noProof/>
            <w:webHidden/>
          </w:rPr>
          <w:tab/>
        </w:r>
        <w:r>
          <w:rPr>
            <w:noProof/>
            <w:webHidden/>
          </w:rPr>
          <w:fldChar w:fldCharType="begin"/>
        </w:r>
        <w:r w:rsidR="00D07960">
          <w:rPr>
            <w:noProof/>
            <w:webHidden/>
          </w:rPr>
          <w:instrText xml:space="preserve"> PAGEREF _Toc368658286 \h </w:instrText>
        </w:r>
        <w:r>
          <w:rPr>
            <w:noProof/>
            <w:webHidden/>
          </w:rPr>
        </w:r>
        <w:r>
          <w:rPr>
            <w:noProof/>
            <w:webHidden/>
          </w:rPr>
          <w:fldChar w:fldCharType="separate"/>
        </w:r>
        <w:r w:rsidR="00D07960">
          <w:rPr>
            <w:noProof/>
            <w:webHidden/>
          </w:rPr>
          <w:t>78</w:t>
        </w:r>
        <w:r>
          <w:rPr>
            <w:noProof/>
            <w:webHidden/>
          </w:rPr>
          <w:fldChar w:fldCharType="end"/>
        </w:r>
      </w:hyperlink>
    </w:p>
    <w:p w:rsidR="00D07960" w:rsidRDefault="006C7483">
      <w:pPr>
        <w:pStyle w:val="11"/>
        <w:tabs>
          <w:tab w:val="left" w:pos="660"/>
          <w:tab w:val="right" w:leader="dot" w:pos="12950"/>
        </w:tabs>
        <w:rPr>
          <w:noProof/>
          <w:lang w:bidi="ar-SA"/>
        </w:rPr>
      </w:pPr>
      <w:hyperlink w:anchor="_Toc368658287" w:history="1">
        <w:r w:rsidR="00D07960" w:rsidRPr="00104167">
          <w:rPr>
            <w:rStyle w:val="af3"/>
            <w:noProof/>
          </w:rPr>
          <w:t>24</w:t>
        </w:r>
        <w:r w:rsidR="00D07960">
          <w:rPr>
            <w:noProof/>
            <w:lang w:bidi="ar-SA"/>
          </w:rPr>
          <w:tab/>
        </w:r>
        <w:r w:rsidR="00D07960" w:rsidRPr="00104167">
          <w:rPr>
            <w:rStyle w:val="af3"/>
            <w:noProof/>
          </w:rPr>
          <w:t>Solvent Part</w:t>
        </w:r>
        <w:r w:rsidR="00D07960">
          <w:rPr>
            <w:noProof/>
            <w:webHidden/>
          </w:rPr>
          <w:tab/>
        </w:r>
        <w:r>
          <w:rPr>
            <w:noProof/>
            <w:webHidden/>
          </w:rPr>
          <w:fldChar w:fldCharType="begin"/>
        </w:r>
        <w:r w:rsidR="00D07960">
          <w:rPr>
            <w:noProof/>
            <w:webHidden/>
          </w:rPr>
          <w:instrText xml:space="preserve"> PAGEREF _Toc368658287 \h </w:instrText>
        </w:r>
        <w:r>
          <w:rPr>
            <w:noProof/>
            <w:webHidden/>
          </w:rPr>
        </w:r>
        <w:r>
          <w:rPr>
            <w:noProof/>
            <w:webHidden/>
          </w:rPr>
          <w:fldChar w:fldCharType="separate"/>
        </w:r>
        <w:r w:rsidR="00D07960">
          <w:rPr>
            <w:noProof/>
            <w:webHidden/>
          </w:rPr>
          <w:t>78</w:t>
        </w:r>
        <w:r>
          <w:rPr>
            <w:noProof/>
            <w:webHidden/>
          </w:rPr>
          <w:fldChar w:fldCharType="end"/>
        </w:r>
      </w:hyperlink>
    </w:p>
    <w:p w:rsidR="00D07960" w:rsidRDefault="006C7483">
      <w:pPr>
        <w:pStyle w:val="11"/>
        <w:tabs>
          <w:tab w:val="left" w:pos="660"/>
          <w:tab w:val="right" w:leader="dot" w:pos="12950"/>
        </w:tabs>
        <w:rPr>
          <w:noProof/>
          <w:lang w:bidi="ar-SA"/>
        </w:rPr>
      </w:pPr>
      <w:hyperlink w:anchor="_Toc368658288" w:history="1">
        <w:r w:rsidR="00D07960" w:rsidRPr="00104167">
          <w:rPr>
            <w:rStyle w:val="af3"/>
            <w:noProof/>
          </w:rPr>
          <w:t>25</w:t>
        </w:r>
        <w:r w:rsidR="00D07960">
          <w:rPr>
            <w:noProof/>
            <w:lang w:bidi="ar-SA"/>
          </w:rPr>
          <w:tab/>
        </w:r>
        <w:r w:rsidR="00D07960" w:rsidRPr="00104167">
          <w:rPr>
            <w:rStyle w:val="af3"/>
            <w:noProof/>
          </w:rPr>
          <w:t>Source</w:t>
        </w:r>
        <w:r w:rsidR="00D07960">
          <w:rPr>
            <w:noProof/>
            <w:webHidden/>
          </w:rPr>
          <w:tab/>
        </w:r>
        <w:r>
          <w:rPr>
            <w:noProof/>
            <w:webHidden/>
          </w:rPr>
          <w:fldChar w:fldCharType="begin"/>
        </w:r>
        <w:r w:rsidR="00D07960">
          <w:rPr>
            <w:noProof/>
            <w:webHidden/>
          </w:rPr>
          <w:instrText xml:space="preserve"> PAGEREF _Toc368658288 \h </w:instrText>
        </w:r>
        <w:r>
          <w:rPr>
            <w:noProof/>
            <w:webHidden/>
          </w:rPr>
        </w:r>
        <w:r>
          <w:rPr>
            <w:noProof/>
            <w:webHidden/>
          </w:rPr>
          <w:fldChar w:fldCharType="separate"/>
        </w:r>
        <w:r w:rsidR="00D07960">
          <w:rPr>
            <w:noProof/>
            <w:webHidden/>
          </w:rPr>
          <w:t>79</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89" w:history="1">
        <w:r w:rsidR="00D07960" w:rsidRPr="00104167">
          <w:rPr>
            <w:rStyle w:val="af3"/>
            <w:noProof/>
          </w:rPr>
          <w:t>25.1</w:t>
        </w:r>
        <w:r w:rsidR="00D07960">
          <w:rPr>
            <w:noProof/>
            <w:lang w:bidi="ar-SA"/>
          </w:rPr>
          <w:tab/>
        </w:r>
        <w:r w:rsidR="00D07960" w:rsidRPr="00104167">
          <w:rPr>
            <w:rStyle w:val="af3"/>
            <w:noProof/>
          </w:rPr>
          <w:t>Source Modeled</w:t>
        </w:r>
        <w:r w:rsidR="00D07960">
          <w:rPr>
            <w:noProof/>
            <w:webHidden/>
          </w:rPr>
          <w:tab/>
        </w:r>
        <w:r>
          <w:rPr>
            <w:noProof/>
            <w:webHidden/>
          </w:rPr>
          <w:fldChar w:fldCharType="begin"/>
        </w:r>
        <w:r w:rsidR="00D07960">
          <w:rPr>
            <w:noProof/>
            <w:webHidden/>
          </w:rPr>
          <w:instrText xml:space="preserve"> PAGEREF _Toc368658289 \h </w:instrText>
        </w:r>
        <w:r>
          <w:rPr>
            <w:noProof/>
            <w:webHidden/>
          </w:rPr>
        </w:r>
        <w:r>
          <w:rPr>
            <w:noProof/>
            <w:webHidden/>
          </w:rPr>
          <w:fldChar w:fldCharType="separate"/>
        </w:r>
        <w:r w:rsidR="00D07960">
          <w:rPr>
            <w:noProof/>
            <w:webHidden/>
          </w:rPr>
          <w:t>80</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90" w:history="1">
        <w:r w:rsidR="00D07960" w:rsidRPr="00104167">
          <w:rPr>
            <w:rStyle w:val="af3"/>
            <w:noProof/>
          </w:rPr>
          <w:t>25.2</w:t>
        </w:r>
        <w:r w:rsidR="00D07960">
          <w:rPr>
            <w:noProof/>
            <w:lang w:bidi="ar-SA"/>
          </w:rPr>
          <w:tab/>
        </w:r>
        <w:r w:rsidR="00D07960" w:rsidRPr="00104167">
          <w:rPr>
            <w:rStyle w:val="af3"/>
            <w:noProof/>
          </w:rPr>
          <w:t>Source Natural</w:t>
        </w:r>
        <w:r w:rsidR="00D07960">
          <w:rPr>
            <w:noProof/>
            <w:webHidden/>
          </w:rPr>
          <w:tab/>
        </w:r>
        <w:r>
          <w:rPr>
            <w:noProof/>
            <w:webHidden/>
          </w:rPr>
          <w:fldChar w:fldCharType="begin"/>
        </w:r>
        <w:r w:rsidR="00D07960">
          <w:rPr>
            <w:noProof/>
            <w:webHidden/>
          </w:rPr>
          <w:instrText xml:space="preserve"> PAGEREF _Toc368658290 \h </w:instrText>
        </w:r>
        <w:r>
          <w:rPr>
            <w:noProof/>
            <w:webHidden/>
          </w:rPr>
        </w:r>
        <w:r>
          <w:rPr>
            <w:noProof/>
            <w:webHidden/>
          </w:rPr>
          <w:fldChar w:fldCharType="separate"/>
        </w:r>
        <w:r w:rsidR="00D07960">
          <w:rPr>
            <w:noProof/>
            <w:webHidden/>
          </w:rPr>
          <w:t>80</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91" w:history="1">
        <w:r w:rsidR="00D07960" w:rsidRPr="00104167">
          <w:rPr>
            <w:rStyle w:val="af3"/>
            <w:noProof/>
          </w:rPr>
          <w:t>25.3</w:t>
        </w:r>
        <w:r w:rsidR="00D07960">
          <w:rPr>
            <w:noProof/>
            <w:lang w:bidi="ar-SA"/>
          </w:rPr>
          <w:tab/>
        </w:r>
        <w:r w:rsidR="00D07960" w:rsidRPr="00104167">
          <w:rPr>
            <w:rStyle w:val="af3"/>
            <w:noProof/>
          </w:rPr>
          <w:t>Source Sample</w:t>
        </w:r>
        <w:r w:rsidR="00D07960">
          <w:rPr>
            <w:noProof/>
            <w:webHidden/>
          </w:rPr>
          <w:tab/>
        </w:r>
        <w:r>
          <w:rPr>
            <w:noProof/>
            <w:webHidden/>
          </w:rPr>
          <w:fldChar w:fldCharType="begin"/>
        </w:r>
        <w:r w:rsidR="00D07960">
          <w:rPr>
            <w:noProof/>
            <w:webHidden/>
          </w:rPr>
          <w:instrText xml:space="preserve"> PAGEREF _Toc368658291 \h </w:instrText>
        </w:r>
        <w:r>
          <w:rPr>
            <w:noProof/>
            <w:webHidden/>
          </w:rPr>
        </w:r>
        <w:r>
          <w:rPr>
            <w:noProof/>
            <w:webHidden/>
          </w:rPr>
          <w:fldChar w:fldCharType="separate"/>
        </w:r>
        <w:r w:rsidR="00D07960">
          <w:rPr>
            <w:noProof/>
            <w:webHidden/>
          </w:rPr>
          <w:t>81</w:t>
        </w:r>
        <w:r>
          <w:rPr>
            <w:noProof/>
            <w:webHidden/>
          </w:rPr>
          <w:fldChar w:fldCharType="end"/>
        </w:r>
      </w:hyperlink>
    </w:p>
    <w:p w:rsidR="00D07960" w:rsidRDefault="006C7483">
      <w:pPr>
        <w:pStyle w:val="25"/>
        <w:tabs>
          <w:tab w:val="left" w:pos="880"/>
          <w:tab w:val="right" w:leader="dot" w:pos="12950"/>
        </w:tabs>
        <w:rPr>
          <w:noProof/>
          <w:lang w:bidi="ar-SA"/>
        </w:rPr>
      </w:pPr>
      <w:hyperlink w:anchor="_Toc368658292" w:history="1">
        <w:r w:rsidR="00D07960" w:rsidRPr="00104167">
          <w:rPr>
            <w:rStyle w:val="af3"/>
            <w:noProof/>
          </w:rPr>
          <w:t>25.4</w:t>
        </w:r>
        <w:r w:rsidR="00D07960">
          <w:rPr>
            <w:noProof/>
            <w:lang w:bidi="ar-SA"/>
          </w:rPr>
          <w:tab/>
        </w:r>
        <w:r w:rsidR="00D07960" w:rsidRPr="00104167">
          <w:rPr>
            <w:rStyle w:val="af3"/>
            <w:noProof/>
          </w:rPr>
          <w:t>Source Synthetic</w:t>
        </w:r>
        <w:r w:rsidR="00D07960">
          <w:rPr>
            <w:noProof/>
            <w:webHidden/>
          </w:rPr>
          <w:tab/>
        </w:r>
        <w:r>
          <w:rPr>
            <w:noProof/>
            <w:webHidden/>
          </w:rPr>
          <w:fldChar w:fldCharType="begin"/>
        </w:r>
        <w:r w:rsidR="00D07960">
          <w:rPr>
            <w:noProof/>
            <w:webHidden/>
          </w:rPr>
          <w:instrText xml:space="preserve"> PAGEREF _Toc368658292 \h </w:instrText>
        </w:r>
        <w:r>
          <w:rPr>
            <w:noProof/>
            <w:webHidden/>
          </w:rPr>
        </w:r>
        <w:r>
          <w:rPr>
            <w:noProof/>
            <w:webHidden/>
          </w:rPr>
          <w:fldChar w:fldCharType="separate"/>
        </w:r>
        <w:r w:rsidR="00D07960">
          <w:rPr>
            <w:noProof/>
            <w:webHidden/>
          </w:rPr>
          <w:t>82</w:t>
        </w:r>
        <w:r>
          <w:rPr>
            <w:noProof/>
            <w:webHidden/>
          </w:rPr>
          <w:fldChar w:fldCharType="end"/>
        </w:r>
      </w:hyperlink>
    </w:p>
    <w:p w:rsidR="00D07960" w:rsidRDefault="006C7483">
      <w:pPr>
        <w:pStyle w:val="11"/>
        <w:tabs>
          <w:tab w:val="left" w:pos="660"/>
          <w:tab w:val="right" w:leader="dot" w:pos="12950"/>
        </w:tabs>
        <w:rPr>
          <w:noProof/>
          <w:lang w:bidi="ar-SA"/>
        </w:rPr>
      </w:pPr>
      <w:hyperlink w:anchor="_Toc368658293" w:history="1">
        <w:r w:rsidR="00D07960" w:rsidRPr="00104167">
          <w:rPr>
            <w:rStyle w:val="af3"/>
            <w:noProof/>
          </w:rPr>
          <w:t>26</w:t>
        </w:r>
        <w:r w:rsidR="00D07960">
          <w:rPr>
            <w:noProof/>
            <w:lang w:bidi="ar-SA"/>
          </w:rPr>
          <w:tab/>
        </w:r>
        <w:r w:rsidR="00D07960" w:rsidRPr="00104167">
          <w:rPr>
            <w:rStyle w:val="af3"/>
            <w:noProof/>
          </w:rPr>
          <w:t>Symbol Format</w:t>
        </w:r>
        <w:r w:rsidR="00D07960">
          <w:rPr>
            <w:noProof/>
            <w:webHidden/>
          </w:rPr>
          <w:tab/>
        </w:r>
        <w:r>
          <w:rPr>
            <w:noProof/>
            <w:webHidden/>
          </w:rPr>
          <w:fldChar w:fldCharType="begin"/>
        </w:r>
        <w:r w:rsidR="00D07960">
          <w:rPr>
            <w:noProof/>
            <w:webHidden/>
          </w:rPr>
          <w:instrText xml:space="preserve"> PAGEREF _Toc368658293 \h </w:instrText>
        </w:r>
        <w:r>
          <w:rPr>
            <w:noProof/>
            <w:webHidden/>
          </w:rPr>
        </w:r>
        <w:r>
          <w:rPr>
            <w:noProof/>
            <w:webHidden/>
          </w:rPr>
          <w:fldChar w:fldCharType="separate"/>
        </w:r>
        <w:r w:rsidR="00D07960">
          <w:rPr>
            <w:noProof/>
            <w:webHidden/>
          </w:rPr>
          <w:t>83</w:t>
        </w:r>
        <w:r>
          <w:rPr>
            <w:noProof/>
            <w:webHidden/>
          </w:rPr>
          <w:fldChar w:fldCharType="end"/>
        </w:r>
      </w:hyperlink>
    </w:p>
    <w:p w:rsidR="00D07960" w:rsidRDefault="006C7483">
      <w:pPr>
        <w:pStyle w:val="11"/>
        <w:tabs>
          <w:tab w:val="left" w:pos="660"/>
          <w:tab w:val="right" w:leader="dot" w:pos="12950"/>
        </w:tabs>
        <w:rPr>
          <w:noProof/>
          <w:lang w:bidi="ar-SA"/>
        </w:rPr>
      </w:pPr>
      <w:hyperlink w:anchor="_Toc368658294" w:history="1">
        <w:r w:rsidR="00D07960" w:rsidRPr="00104167">
          <w:rPr>
            <w:rStyle w:val="af3"/>
            <w:noProof/>
          </w:rPr>
          <w:t>27</w:t>
        </w:r>
        <w:r w:rsidR="00D07960">
          <w:rPr>
            <w:noProof/>
            <w:lang w:bidi="ar-SA"/>
          </w:rPr>
          <w:tab/>
        </w:r>
        <w:r w:rsidR="00D07960" w:rsidRPr="00104167">
          <w:rPr>
            <w:rStyle w:val="af3"/>
            <w:noProof/>
          </w:rPr>
          <w:t>Synthetic Type</w:t>
        </w:r>
        <w:r w:rsidR="00D07960">
          <w:rPr>
            <w:noProof/>
            <w:webHidden/>
          </w:rPr>
          <w:tab/>
        </w:r>
        <w:r>
          <w:rPr>
            <w:noProof/>
            <w:webHidden/>
          </w:rPr>
          <w:fldChar w:fldCharType="begin"/>
        </w:r>
        <w:r w:rsidR="00D07960">
          <w:rPr>
            <w:noProof/>
            <w:webHidden/>
          </w:rPr>
          <w:instrText xml:space="preserve"> PAGEREF _Toc368658294 \h </w:instrText>
        </w:r>
        <w:r>
          <w:rPr>
            <w:noProof/>
            <w:webHidden/>
          </w:rPr>
        </w:r>
        <w:r>
          <w:rPr>
            <w:noProof/>
            <w:webHidden/>
          </w:rPr>
          <w:fldChar w:fldCharType="separate"/>
        </w:r>
        <w:r w:rsidR="00D07960">
          <w:rPr>
            <w:noProof/>
            <w:webHidden/>
          </w:rPr>
          <w:t>83</w:t>
        </w:r>
        <w:r>
          <w:rPr>
            <w:noProof/>
            <w:webHidden/>
          </w:rPr>
          <w:fldChar w:fldCharType="end"/>
        </w:r>
      </w:hyperlink>
    </w:p>
    <w:p w:rsidR="00E7272D" w:rsidRDefault="006C7483">
      <w:r>
        <w:fldChar w:fldCharType="end"/>
      </w:r>
      <w:r w:rsidR="00F106E2">
        <w:br/>
      </w:r>
    </w:p>
    <w:p w:rsidR="00D07960" w:rsidRDefault="00D07960">
      <w:pPr>
        <w:rPr>
          <w:rFonts w:asciiTheme="majorHAnsi" w:eastAsiaTheme="majorEastAsia" w:hAnsiTheme="majorHAnsi" w:cstheme="majorBidi"/>
          <w:b/>
          <w:bCs/>
          <w:color w:val="365F91" w:themeColor="accent1" w:themeShade="BF"/>
          <w:sz w:val="28"/>
          <w:szCs w:val="28"/>
        </w:rPr>
      </w:pPr>
      <w:r>
        <w:br w:type="page"/>
      </w:r>
    </w:p>
    <w:p w:rsidR="00E7272D" w:rsidRDefault="00F106E2" w:rsidP="00D07960">
      <w:pPr>
        <w:pStyle w:val="1"/>
      </w:pPr>
      <w:bookmarkStart w:id="2" w:name="_Toc368658189"/>
      <w:r>
        <w:lastRenderedPageBreak/>
        <w:t>Namespaces</w:t>
      </w:r>
      <w:bookmarkEnd w:id="2"/>
    </w:p>
    <w:p w:rsidR="00E7272D" w:rsidRDefault="00F106E2">
      <w:r>
        <w:t>The following RDF namespaces and prefixes will be used in the documentation.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947"/>
        <w:gridCol w:w="4467"/>
      </w:tblGrid>
      <w:tr w:rsidR="00E7272D">
        <w:tc>
          <w:tcPr>
            <w:tcW w:w="0" w:type="auto"/>
            <w:shd w:val="clear" w:color="auto" w:fill="C8C8C8"/>
          </w:tcPr>
          <w:p w:rsidR="00E7272D" w:rsidRDefault="00F106E2">
            <w:pPr>
              <w:jc w:val="center"/>
            </w:pPr>
            <w:r>
              <w:rPr>
                <w:b/>
              </w:rPr>
              <w:t>Prefix</w:t>
            </w:r>
          </w:p>
        </w:tc>
        <w:tc>
          <w:tcPr>
            <w:tcW w:w="0" w:type="auto"/>
            <w:shd w:val="clear" w:color="auto" w:fill="C8C8C8"/>
          </w:tcPr>
          <w:p w:rsidR="00E7272D" w:rsidRDefault="00F106E2">
            <w:pPr>
              <w:jc w:val="center"/>
            </w:pPr>
            <w:r>
              <w:rPr>
                <w:b/>
              </w:rPr>
              <w:t>URI</w:t>
            </w:r>
          </w:p>
        </w:tc>
      </w:tr>
      <w:tr w:rsidR="00E7272D">
        <w:tc>
          <w:tcPr>
            <w:tcW w:w="0" w:type="auto"/>
          </w:tcPr>
          <w:p w:rsidR="00E7272D" w:rsidRDefault="00F106E2">
            <w:r>
              <w:t>rdf</w:t>
            </w:r>
          </w:p>
        </w:tc>
        <w:tc>
          <w:tcPr>
            <w:tcW w:w="0" w:type="auto"/>
          </w:tcPr>
          <w:p w:rsidR="00E7272D" w:rsidRDefault="00F106E2">
            <w:r>
              <w:t>http://www.w3.org/1999/02/22-rdf-syntax-ns#</w:t>
            </w:r>
          </w:p>
        </w:tc>
      </w:tr>
      <w:tr w:rsidR="00E7272D">
        <w:tc>
          <w:tcPr>
            <w:tcW w:w="0" w:type="auto"/>
          </w:tcPr>
          <w:p w:rsidR="00E7272D" w:rsidRDefault="00F106E2">
            <w:r>
              <w:t>bibo</w:t>
            </w:r>
          </w:p>
        </w:tc>
        <w:tc>
          <w:tcPr>
            <w:tcW w:w="0" w:type="auto"/>
          </w:tcPr>
          <w:p w:rsidR="00E7272D" w:rsidRDefault="00F106E2">
            <w:r>
              <w:t>http://purl.org/ontology/bibo/</w:t>
            </w:r>
          </w:p>
        </w:tc>
      </w:tr>
      <w:tr w:rsidR="00E7272D">
        <w:tc>
          <w:tcPr>
            <w:tcW w:w="0" w:type="auto"/>
          </w:tcPr>
          <w:p w:rsidR="00E7272D" w:rsidRDefault="00F106E2">
            <w:r>
              <w:t>foaf</w:t>
            </w:r>
          </w:p>
        </w:tc>
        <w:tc>
          <w:tcPr>
            <w:tcW w:w="0" w:type="auto"/>
          </w:tcPr>
          <w:p w:rsidR="00E7272D" w:rsidRDefault="00F106E2">
            <w:r>
              <w:t>http://xmlns.com/foaf/0.1/</w:t>
            </w:r>
          </w:p>
        </w:tc>
      </w:tr>
      <w:tr w:rsidR="00E7272D">
        <w:tc>
          <w:tcPr>
            <w:tcW w:w="0" w:type="auto"/>
          </w:tcPr>
          <w:p w:rsidR="00E7272D" w:rsidRDefault="00F106E2">
            <w:r>
              <w:t>owl</w:t>
            </w:r>
          </w:p>
        </w:tc>
        <w:tc>
          <w:tcPr>
            <w:tcW w:w="0" w:type="auto"/>
          </w:tcPr>
          <w:p w:rsidR="00E7272D" w:rsidRDefault="00F106E2">
            <w:r>
              <w:t>http://www.w3.org/2002/07/owl#</w:t>
            </w:r>
          </w:p>
        </w:tc>
      </w:tr>
      <w:tr w:rsidR="00E7272D">
        <w:tc>
          <w:tcPr>
            <w:tcW w:w="0" w:type="auto"/>
          </w:tcPr>
          <w:p w:rsidR="00E7272D" w:rsidRDefault="00F106E2">
            <w:r>
              <w:t>glycan</w:t>
            </w:r>
          </w:p>
        </w:tc>
        <w:tc>
          <w:tcPr>
            <w:tcW w:w="0" w:type="auto"/>
          </w:tcPr>
          <w:p w:rsidR="00E7272D" w:rsidRDefault="00F106E2">
            <w:r>
              <w:t>http://purl.jp/bio/12/glyco/glycan#</w:t>
            </w:r>
          </w:p>
        </w:tc>
      </w:tr>
      <w:tr w:rsidR="00E7272D">
        <w:tc>
          <w:tcPr>
            <w:tcW w:w="0" w:type="auto"/>
          </w:tcPr>
          <w:p w:rsidR="00E7272D" w:rsidRDefault="00F106E2">
            <w:r>
              <w:t>dcterms</w:t>
            </w:r>
          </w:p>
        </w:tc>
        <w:tc>
          <w:tcPr>
            <w:tcW w:w="0" w:type="auto"/>
          </w:tcPr>
          <w:p w:rsidR="00E7272D" w:rsidRDefault="00F106E2">
            <w:r>
              <w:t>http://purl.org/dc/terms/</w:t>
            </w:r>
          </w:p>
        </w:tc>
      </w:tr>
      <w:tr w:rsidR="00E7272D">
        <w:tc>
          <w:tcPr>
            <w:tcW w:w="0" w:type="auto"/>
          </w:tcPr>
          <w:p w:rsidR="00E7272D" w:rsidRDefault="00F106E2">
            <w:r>
              <w:t>dc</w:t>
            </w:r>
          </w:p>
        </w:tc>
        <w:tc>
          <w:tcPr>
            <w:tcW w:w="0" w:type="auto"/>
          </w:tcPr>
          <w:p w:rsidR="00E7272D" w:rsidRDefault="00F106E2">
            <w:r>
              <w:t>http://purl.org/dc/elements/1.1/</w:t>
            </w:r>
          </w:p>
        </w:tc>
      </w:tr>
      <w:tr w:rsidR="00E7272D">
        <w:tc>
          <w:tcPr>
            <w:tcW w:w="0" w:type="auto"/>
          </w:tcPr>
          <w:p w:rsidR="00E7272D" w:rsidRDefault="00F106E2">
            <w:r>
              <w:t>xsd</w:t>
            </w:r>
          </w:p>
        </w:tc>
        <w:tc>
          <w:tcPr>
            <w:tcW w:w="0" w:type="auto"/>
          </w:tcPr>
          <w:p w:rsidR="00E7272D" w:rsidRDefault="00F106E2">
            <w:r>
              <w:t>http://www.w3.org/2001/XMLSchema#</w:t>
            </w:r>
          </w:p>
        </w:tc>
      </w:tr>
      <w:tr w:rsidR="00E7272D">
        <w:tc>
          <w:tcPr>
            <w:tcW w:w="0" w:type="auto"/>
          </w:tcPr>
          <w:p w:rsidR="00E7272D" w:rsidRDefault="00F106E2">
            <w:r>
              <w:t>rdfs</w:t>
            </w:r>
          </w:p>
        </w:tc>
        <w:tc>
          <w:tcPr>
            <w:tcW w:w="0" w:type="auto"/>
          </w:tcPr>
          <w:p w:rsidR="00E7272D" w:rsidRDefault="00F106E2">
            <w:r>
              <w:t>http://www.w3.org/2000/01/rdf-schema#</w:t>
            </w:r>
          </w:p>
        </w:tc>
      </w:tr>
    </w:tbl>
    <w:p w:rsidR="00E7272D" w:rsidRDefault="00F106E2">
      <w:r>
        <w:br/>
      </w:r>
    </w:p>
    <w:p w:rsidR="00E7272D" w:rsidRDefault="00F106E2">
      <w:pPr>
        <w:pStyle w:val="1"/>
      </w:pPr>
      <w:bookmarkStart w:id="3" w:name="_Toc368658190"/>
      <w:r>
        <w:t>Carbohydrate Format</w:t>
      </w:r>
      <w:bookmarkEnd w:id="3"/>
    </w:p>
    <w:p w:rsidR="00E7272D" w:rsidRDefault="00F106E2">
      <w:r>
        <w:t>Instances of this class are the carbohydrate sequence formats.</w:t>
      </w:r>
    </w:p>
    <w:p w:rsidR="00E7272D" w:rsidRPr="00D07960" w:rsidRDefault="00F106E2">
      <w:pPr>
        <w:rPr>
          <w:lang w:val="de-DE"/>
        </w:rPr>
      </w:pPr>
      <w:r w:rsidRPr="00D07960">
        <w:rPr>
          <w:b/>
          <w:lang w:val="de-DE"/>
        </w:rPr>
        <w:t xml:space="preserve">URI: </w:t>
      </w:r>
      <w:r w:rsidRPr="00D07960">
        <w:rPr>
          <w:lang w:val="de-DE"/>
        </w:rPr>
        <w:t>http://purl.jp/bio/12/glyco/glycan#carbohydrate_format</w:t>
      </w:r>
    </w:p>
    <w:p w:rsidR="00E7272D" w:rsidRDefault="00F106E2">
      <w:r>
        <w:rPr>
          <w:b/>
        </w:rPr>
        <w:lastRenderedPageBreak/>
        <w:t xml:space="preserve">Superclass: </w:t>
      </w:r>
      <w:r>
        <w:t>owl:Thing</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4445"/>
        <w:gridCol w:w="1723"/>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glycan:carbohydrate_format_wurcs</w:t>
            </w:r>
          </w:p>
        </w:tc>
        <w:tc>
          <w:tcPr>
            <w:tcW w:w="0" w:type="auto"/>
          </w:tcPr>
          <w:p w:rsidR="00E7272D" w:rsidRDefault="00F106E2">
            <w:r>
              <w:t>wurcs</w:t>
            </w:r>
          </w:p>
        </w:tc>
        <w:tc>
          <w:tcPr>
            <w:tcW w:w="0" w:type="auto"/>
          </w:tcPr>
          <w:p w:rsidR="00E7272D" w:rsidRDefault="00E7272D"/>
        </w:tc>
      </w:tr>
      <w:tr w:rsidR="00E7272D">
        <w:tc>
          <w:tcPr>
            <w:tcW w:w="0" w:type="auto"/>
          </w:tcPr>
          <w:p w:rsidR="00E7272D" w:rsidRDefault="00F106E2">
            <w:r>
              <w:t>glycan:carbohydrate_format_glycoct</w:t>
            </w:r>
          </w:p>
        </w:tc>
        <w:tc>
          <w:tcPr>
            <w:tcW w:w="0" w:type="auto"/>
          </w:tcPr>
          <w:p w:rsidR="00E7272D" w:rsidRDefault="00F106E2">
            <w:r>
              <w:t>glycoct</w:t>
            </w:r>
          </w:p>
        </w:tc>
        <w:tc>
          <w:tcPr>
            <w:tcW w:w="0" w:type="auto"/>
          </w:tcPr>
          <w:p w:rsidR="00E7272D" w:rsidRDefault="00E7272D"/>
        </w:tc>
      </w:tr>
      <w:tr w:rsidR="00E7272D">
        <w:tc>
          <w:tcPr>
            <w:tcW w:w="0" w:type="auto"/>
          </w:tcPr>
          <w:p w:rsidR="00E7272D" w:rsidRDefault="00F106E2">
            <w:r>
              <w:t>glycan:carbohydrate_format_iupac_short</w:t>
            </w:r>
          </w:p>
        </w:tc>
        <w:tc>
          <w:tcPr>
            <w:tcW w:w="0" w:type="auto"/>
          </w:tcPr>
          <w:p w:rsidR="00E7272D" w:rsidRDefault="00F106E2">
            <w:r>
              <w:t>iupac short</w:t>
            </w:r>
          </w:p>
        </w:tc>
        <w:tc>
          <w:tcPr>
            <w:tcW w:w="0" w:type="auto"/>
          </w:tcPr>
          <w:p w:rsidR="00E7272D" w:rsidRDefault="00E7272D"/>
        </w:tc>
      </w:tr>
      <w:tr w:rsidR="00E7272D">
        <w:tc>
          <w:tcPr>
            <w:tcW w:w="0" w:type="auto"/>
          </w:tcPr>
          <w:p w:rsidR="00E7272D" w:rsidRDefault="00F106E2">
            <w:r>
              <w:t>glycan:carbohydrate_format_iupac_condensed</w:t>
            </w:r>
          </w:p>
        </w:tc>
        <w:tc>
          <w:tcPr>
            <w:tcW w:w="0" w:type="auto"/>
          </w:tcPr>
          <w:p w:rsidR="00E7272D" w:rsidRDefault="00F106E2">
            <w:r>
              <w:t>iupac condensed</w:t>
            </w:r>
          </w:p>
        </w:tc>
        <w:tc>
          <w:tcPr>
            <w:tcW w:w="0" w:type="auto"/>
          </w:tcPr>
          <w:p w:rsidR="00E7272D" w:rsidRDefault="00E7272D"/>
        </w:tc>
      </w:tr>
      <w:tr w:rsidR="00E7272D">
        <w:tc>
          <w:tcPr>
            <w:tcW w:w="0" w:type="auto"/>
          </w:tcPr>
          <w:p w:rsidR="00E7272D" w:rsidRDefault="00F106E2">
            <w:r>
              <w:t>glycan:carbohydrate_format_csdb</w:t>
            </w:r>
          </w:p>
        </w:tc>
        <w:tc>
          <w:tcPr>
            <w:tcW w:w="0" w:type="auto"/>
          </w:tcPr>
          <w:p w:rsidR="00E7272D" w:rsidRDefault="00F106E2">
            <w:r>
              <w:t>csdb</w:t>
            </w:r>
          </w:p>
        </w:tc>
        <w:tc>
          <w:tcPr>
            <w:tcW w:w="0" w:type="auto"/>
          </w:tcPr>
          <w:p w:rsidR="00E7272D" w:rsidRDefault="00E7272D"/>
        </w:tc>
      </w:tr>
      <w:tr w:rsidR="00E7272D">
        <w:tc>
          <w:tcPr>
            <w:tcW w:w="0" w:type="auto"/>
          </w:tcPr>
          <w:p w:rsidR="00E7272D" w:rsidRDefault="00F106E2">
            <w:r>
              <w:t>glycan:carbohydrate_format_linearcode</w:t>
            </w:r>
          </w:p>
        </w:tc>
        <w:tc>
          <w:tcPr>
            <w:tcW w:w="0" w:type="auto"/>
          </w:tcPr>
          <w:p w:rsidR="00E7272D" w:rsidRDefault="00F106E2">
            <w:r>
              <w:t>linearcode</w:t>
            </w:r>
          </w:p>
        </w:tc>
        <w:tc>
          <w:tcPr>
            <w:tcW w:w="0" w:type="auto"/>
          </w:tcPr>
          <w:p w:rsidR="00E7272D" w:rsidRDefault="00E7272D"/>
        </w:tc>
      </w:tr>
      <w:tr w:rsidR="00E7272D">
        <w:tc>
          <w:tcPr>
            <w:tcW w:w="0" w:type="auto"/>
          </w:tcPr>
          <w:p w:rsidR="00E7272D" w:rsidRDefault="00F106E2">
            <w:r>
              <w:t>glycan:carbohydrate_format_glyde2</w:t>
            </w:r>
          </w:p>
        </w:tc>
        <w:tc>
          <w:tcPr>
            <w:tcW w:w="0" w:type="auto"/>
          </w:tcPr>
          <w:p w:rsidR="00E7272D" w:rsidRDefault="00F106E2">
            <w:r>
              <w:t>glyde2</w:t>
            </w:r>
          </w:p>
        </w:tc>
        <w:tc>
          <w:tcPr>
            <w:tcW w:w="0" w:type="auto"/>
          </w:tcPr>
          <w:p w:rsidR="00E7272D" w:rsidRDefault="00E7272D"/>
        </w:tc>
      </w:tr>
      <w:tr w:rsidR="00E7272D">
        <w:tc>
          <w:tcPr>
            <w:tcW w:w="0" w:type="auto"/>
          </w:tcPr>
          <w:p w:rsidR="00E7272D" w:rsidRDefault="00F106E2">
            <w:r>
              <w:t>glycan:carbohydrate_format_iupac_extended</w:t>
            </w:r>
          </w:p>
        </w:tc>
        <w:tc>
          <w:tcPr>
            <w:tcW w:w="0" w:type="auto"/>
          </w:tcPr>
          <w:p w:rsidR="00E7272D" w:rsidRDefault="00F106E2">
            <w:r>
              <w:t>iupac extended</w:t>
            </w:r>
          </w:p>
        </w:tc>
        <w:tc>
          <w:tcPr>
            <w:tcW w:w="0" w:type="auto"/>
          </w:tcPr>
          <w:p w:rsidR="00E7272D" w:rsidRDefault="00E7272D"/>
        </w:tc>
      </w:tr>
      <w:tr w:rsidR="00E7272D">
        <w:tc>
          <w:tcPr>
            <w:tcW w:w="0" w:type="auto"/>
          </w:tcPr>
          <w:p w:rsidR="00E7272D" w:rsidRDefault="00F106E2">
            <w:r>
              <w:t>glycan:carbohydrate_format_kcf</w:t>
            </w:r>
          </w:p>
        </w:tc>
        <w:tc>
          <w:tcPr>
            <w:tcW w:w="0" w:type="auto"/>
          </w:tcPr>
          <w:p w:rsidR="00E7272D" w:rsidRDefault="00F106E2">
            <w:r>
              <w:t>kcf</w:t>
            </w:r>
          </w:p>
        </w:tc>
        <w:tc>
          <w:tcPr>
            <w:tcW w:w="0" w:type="auto"/>
          </w:tcPr>
          <w:p w:rsidR="00E7272D" w:rsidRDefault="00E7272D"/>
        </w:tc>
      </w:tr>
      <w:tr w:rsidR="00E7272D">
        <w:tc>
          <w:tcPr>
            <w:tcW w:w="0" w:type="auto"/>
          </w:tcPr>
          <w:p w:rsidR="00E7272D" w:rsidRDefault="00F106E2">
            <w:r>
              <w:t>glycan:carbohydrate_format_carbbank</w:t>
            </w:r>
          </w:p>
        </w:tc>
        <w:tc>
          <w:tcPr>
            <w:tcW w:w="0" w:type="auto"/>
          </w:tcPr>
          <w:p w:rsidR="00E7272D" w:rsidRDefault="00F106E2">
            <w:r>
              <w:t>carbbank</w:t>
            </w:r>
          </w:p>
        </w:tc>
        <w:tc>
          <w:tcPr>
            <w:tcW w:w="0" w:type="auto"/>
          </w:tcPr>
          <w:p w:rsidR="00E7272D" w:rsidRDefault="00E7272D"/>
        </w:tc>
      </w:tr>
      <w:tr w:rsidR="00E7272D">
        <w:tc>
          <w:tcPr>
            <w:tcW w:w="0" w:type="auto"/>
          </w:tcPr>
          <w:p w:rsidR="00E7272D" w:rsidRDefault="00F106E2">
            <w:r>
              <w:t>glycan:carbohydrate_format_linucs</w:t>
            </w:r>
          </w:p>
        </w:tc>
        <w:tc>
          <w:tcPr>
            <w:tcW w:w="0" w:type="auto"/>
          </w:tcPr>
          <w:p w:rsidR="00E7272D" w:rsidRDefault="00F106E2">
            <w:r>
              <w:t>linucs</w:t>
            </w:r>
          </w:p>
        </w:tc>
        <w:tc>
          <w:tcPr>
            <w:tcW w:w="0" w:type="auto"/>
          </w:tcPr>
          <w:p w:rsidR="00E7272D" w:rsidRDefault="00E7272D"/>
        </w:tc>
      </w:tr>
    </w:tbl>
    <w:p w:rsidR="00E7272D" w:rsidRDefault="00F106E2">
      <w:r>
        <w:br/>
      </w:r>
    </w:p>
    <w:p w:rsidR="00E7272D" w:rsidRDefault="00F106E2">
      <w:pPr>
        <w:pStyle w:val="1"/>
      </w:pPr>
      <w:bookmarkStart w:id="4" w:name="_Toc368658191"/>
      <w:r>
        <w:lastRenderedPageBreak/>
        <w:t>Citation</w:t>
      </w:r>
      <w:bookmarkEnd w:id="4"/>
    </w:p>
    <w:p w:rsidR="00E7272D" w:rsidRDefault="00F106E2">
      <w:r>
        <w:t>References are publications related to the glycan structures or features. This can be journal papers, book chapters, conference articles and so on.</w:t>
      </w:r>
    </w:p>
    <w:p w:rsidR="00E7272D" w:rsidRPr="00D07960" w:rsidRDefault="00F106E2">
      <w:pPr>
        <w:rPr>
          <w:lang w:val="de-DE"/>
        </w:rPr>
      </w:pPr>
      <w:r w:rsidRPr="00D07960">
        <w:rPr>
          <w:b/>
          <w:lang w:val="de-DE"/>
        </w:rPr>
        <w:t xml:space="preserve">URI: </w:t>
      </w:r>
      <w:r w:rsidRPr="00D07960">
        <w:rPr>
          <w:lang w:val="de-DE"/>
        </w:rPr>
        <w:t>http://purl.jp/bio/12/glyco/glycan#citation</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127"/>
        <w:gridCol w:w="2898"/>
        <w:gridCol w:w="1175"/>
        <w:gridCol w:w="697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bibo:authorList</w:t>
            </w:r>
          </w:p>
        </w:tc>
        <w:tc>
          <w:tcPr>
            <w:tcW w:w="0" w:type="auto"/>
          </w:tcPr>
          <w:p w:rsidR="00E7272D" w:rsidRDefault="00F106E2">
            <w:r>
              <w:t>rdfs:Literal</w:t>
            </w:r>
          </w:p>
        </w:tc>
        <w:tc>
          <w:tcPr>
            <w:tcW w:w="0" w:type="auto"/>
          </w:tcPr>
          <w:p w:rsidR="00E7272D" w:rsidRDefault="00E7272D"/>
        </w:tc>
        <w:tc>
          <w:tcPr>
            <w:tcW w:w="0" w:type="auto"/>
          </w:tcPr>
          <w:p w:rsidR="00E7272D" w:rsidRDefault="00E7272D"/>
        </w:tc>
      </w:tr>
      <w:tr w:rsidR="00E7272D">
        <w:tc>
          <w:tcPr>
            <w:tcW w:w="0" w:type="auto"/>
          </w:tcPr>
          <w:p w:rsidR="00E7272D" w:rsidRDefault="00F106E2">
            <w:r>
              <w:t>bibo:pageEnd</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bibo:pageStart</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bibo:shortTitle</w:t>
            </w:r>
          </w:p>
        </w:tc>
        <w:tc>
          <w:tcPr>
            <w:tcW w:w="0" w:type="auto"/>
          </w:tcPr>
          <w:p w:rsidR="00E7272D" w:rsidRDefault="00F106E2">
            <w:r>
              <w:t>xsd:string</w:t>
            </w:r>
          </w:p>
        </w:tc>
        <w:tc>
          <w:tcPr>
            <w:tcW w:w="0" w:type="auto"/>
          </w:tcPr>
          <w:p w:rsidR="00E7272D" w:rsidRDefault="00E7272D"/>
        </w:tc>
        <w:tc>
          <w:tcPr>
            <w:tcW w:w="0" w:type="auto"/>
          </w:tcPr>
          <w:p w:rsidR="00E7272D" w:rsidRDefault="00E7272D"/>
        </w:tc>
      </w:tr>
      <w:tr w:rsidR="00E7272D">
        <w:tc>
          <w:tcPr>
            <w:tcW w:w="0" w:type="auto"/>
          </w:tcPr>
          <w:p w:rsidR="00E7272D" w:rsidRDefault="00F106E2">
            <w:r>
              <w:t>bibo:volume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dc:publisher</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dc:title</w:t>
            </w:r>
          </w:p>
        </w:tc>
        <w:tc>
          <w:tcPr>
            <w:tcW w:w="0" w:type="auto"/>
          </w:tcPr>
          <w:p w:rsidR="00E7272D" w:rsidRDefault="00F106E2">
            <w:r>
              <w:t>xsd:string</w:t>
            </w:r>
          </w:p>
        </w:tc>
        <w:tc>
          <w:tcPr>
            <w:tcW w:w="0" w:type="auto"/>
          </w:tcPr>
          <w:p w:rsidR="00E7272D" w:rsidRDefault="00E7272D"/>
        </w:tc>
        <w:tc>
          <w:tcPr>
            <w:tcW w:w="0" w:type="auto"/>
          </w:tcPr>
          <w:p w:rsidR="00E7272D" w:rsidRDefault="00E7272D"/>
        </w:tc>
      </w:tr>
      <w:tr w:rsidR="00E7272D">
        <w:tc>
          <w:tcPr>
            <w:tcW w:w="0" w:type="auto"/>
          </w:tcPr>
          <w:p w:rsidR="00E7272D" w:rsidRDefault="00F106E2">
            <w:r>
              <w:t>dcterms:issued</w:t>
            </w:r>
          </w:p>
        </w:tc>
        <w:tc>
          <w:tcPr>
            <w:tcW w:w="0" w:type="auto"/>
          </w:tcPr>
          <w:p w:rsidR="00E7272D" w:rsidRDefault="00F106E2">
            <w:r>
              <w:t>xsd:integer</w:t>
            </w:r>
          </w:p>
        </w:tc>
        <w:tc>
          <w:tcPr>
            <w:tcW w:w="0" w:type="auto"/>
          </w:tcPr>
          <w:p w:rsidR="00E7272D" w:rsidRDefault="00E7272D"/>
        </w:tc>
        <w:tc>
          <w:tcPr>
            <w:tcW w:w="0" w:type="auto"/>
          </w:tcPr>
          <w:p w:rsidR="00E7272D" w:rsidRDefault="00F106E2">
            <w:r>
              <w:t>Publication year</w:t>
            </w:r>
          </w:p>
        </w:tc>
      </w:tr>
      <w:tr w:rsidR="00E7272D">
        <w:tc>
          <w:tcPr>
            <w:tcW w:w="0" w:type="auto"/>
          </w:tcPr>
          <w:p w:rsidR="00E7272D" w:rsidRDefault="00F106E2">
            <w:r>
              <w:t>glycan:has_keyword</w:t>
            </w:r>
          </w:p>
        </w:tc>
        <w:tc>
          <w:tcPr>
            <w:tcW w:w="0" w:type="auto"/>
          </w:tcPr>
          <w:p w:rsidR="00E7272D" w:rsidRDefault="00F106E2">
            <w:r>
              <w:t>xsd:anyURI</w:t>
            </w:r>
          </w:p>
        </w:tc>
        <w:tc>
          <w:tcPr>
            <w:tcW w:w="0" w:type="auto"/>
          </w:tcPr>
          <w:p w:rsidR="00E7272D" w:rsidRDefault="00E7272D"/>
        </w:tc>
        <w:tc>
          <w:tcPr>
            <w:tcW w:w="0" w:type="auto"/>
          </w:tcPr>
          <w:p w:rsidR="00E7272D" w:rsidRDefault="00F106E2">
            <w:r>
              <w:t>Keyword for the publication. Object is a URI in MeSH.</w:t>
            </w:r>
          </w:p>
        </w:tc>
      </w:tr>
      <w:tr w:rsidR="00E7272D">
        <w:tc>
          <w:tcPr>
            <w:tcW w:w="0" w:type="auto"/>
          </w:tcPr>
          <w:p w:rsidR="00E7272D" w:rsidRDefault="00F106E2">
            <w:r>
              <w:t>glycan:has_method</w:t>
            </w:r>
          </w:p>
        </w:tc>
        <w:tc>
          <w:tcPr>
            <w:tcW w:w="0" w:type="auto"/>
          </w:tcPr>
          <w:p w:rsidR="00E7272D" w:rsidRDefault="00F106E2">
            <w:r>
              <w:t>xsd:anyURI</w:t>
            </w:r>
          </w:p>
        </w:tc>
        <w:tc>
          <w:tcPr>
            <w:tcW w:w="0" w:type="auto"/>
          </w:tcPr>
          <w:p w:rsidR="00E7272D" w:rsidRDefault="00E7272D"/>
        </w:tc>
        <w:tc>
          <w:tcPr>
            <w:tcW w:w="0" w:type="auto"/>
          </w:tcPr>
          <w:p w:rsidR="00E7272D" w:rsidRDefault="00F106E2">
            <w:r>
              <w:t>experimental procedures described in the article</w:t>
            </w:r>
          </w:p>
        </w:tc>
      </w:tr>
      <w:tr w:rsidR="00E7272D">
        <w:tc>
          <w:tcPr>
            <w:tcW w:w="0" w:type="auto"/>
          </w:tcPr>
          <w:p w:rsidR="00E7272D" w:rsidRDefault="00F106E2">
            <w:r>
              <w:lastRenderedPageBreak/>
              <w:t>glycan:has_pmid</w:t>
            </w:r>
          </w:p>
        </w:tc>
        <w:tc>
          <w:tcPr>
            <w:tcW w:w="0" w:type="auto"/>
          </w:tcPr>
          <w:p w:rsidR="00E7272D" w:rsidRDefault="00F106E2">
            <w:r>
              <w:t>xsd:integer</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glycan:has_reference</w:t>
            </w:r>
          </w:p>
        </w:tc>
        <w:tc>
          <w:tcPr>
            <w:tcW w:w="0" w:type="auto"/>
          </w:tcPr>
          <w:p w:rsidR="00E7272D" w:rsidRDefault="00F106E2">
            <w:r>
              <w:t>glycan:referenced_compound</w:t>
            </w:r>
          </w:p>
        </w:tc>
        <w:tc>
          <w:tcPr>
            <w:tcW w:w="0" w:type="auto"/>
          </w:tcPr>
          <w:p w:rsidR="00E7272D" w:rsidRDefault="00E7272D"/>
        </w:tc>
        <w:tc>
          <w:tcPr>
            <w:tcW w:w="0" w:type="auto"/>
          </w:tcPr>
          <w:p w:rsidR="00E7272D" w:rsidRDefault="00F106E2">
            <w:r>
              <w:t>Reference between :compound, :citation, :evidence, :source and :referenced_compound.</w:t>
            </w:r>
          </w:p>
        </w:tc>
      </w:tr>
    </w:tbl>
    <w:p w:rsidR="00E7272D" w:rsidRDefault="00F106E2">
      <w:r>
        <w:br/>
      </w:r>
    </w:p>
    <w:p w:rsidR="00E7272D" w:rsidRDefault="00F106E2">
      <w:pPr>
        <w:pStyle w:val="1"/>
      </w:pPr>
      <w:bookmarkStart w:id="5" w:name="_Toc368658192"/>
      <w:r>
        <w:t>Component</w:t>
      </w:r>
      <w:bookmarkEnd w:id="5"/>
    </w:p>
    <w:p w:rsidR="00E7272D" w:rsidRDefault="00F106E2">
      <w:r>
        <w:t>Components are used to specify the composition of glycans. A component has a reference to the molecule (monosaccharide, substituent) and a number of occurrences for this molecule in the glycan.</w:t>
      </w:r>
    </w:p>
    <w:p w:rsidR="00E7272D" w:rsidRPr="00D07960" w:rsidRDefault="00F106E2">
      <w:pPr>
        <w:rPr>
          <w:lang w:val="de-DE"/>
        </w:rPr>
      </w:pPr>
      <w:r w:rsidRPr="00D07960">
        <w:rPr>
          <w:b/>
          <w:lang w:val="de-DE"/>
        </w:rPr>
        <w:t xml:space="preserve">URI: </w:t>
      </w:r>
      <w:r w:rsidRPr="00D07960">
        <w:rPr>
          <w:lang w:val="de-DE"/>
        </w:rPr>
        <w:t>http://purl.jp/bio/12/glyco/glycan#component</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307"/>
        <w:gridCol w:w="2317"/>
        <w:gridCol w:w="1175"/>
        <w:gridCol w:w="637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glycan:has_cardinality</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Number of occurrences of an element (e.g. a monosaccharide) in the subject. This information can be missing in case the cardinality cannot be defined (e.g. repeat units with unknown or under-defined repeats). Missing for non-stoichiometrical residues.</w:t>
            </w:r>
          </w:p>
        </w:tc>
      </w:tr>
      <w:tr w:rsidR="00E7272D">
        <w:tc>
          <w:tcPr>
            <w:tcW w:w="0" w:type="auto"/>
          </w:tcPr>
          <w:p w:rsidR="00E7272D" w:rsidRDefault="00F106E2">
            <w:r>
              <w:t>glycan:has_cardinality_per_repeat</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Number of occurrences of an element (e.g. a monosaccharide) in the repeat unit. Applicable to :repeatUnits only. Missing for non-stoichiometrical residues.</w:t>
            </w:r>
          </w:p>
        </w:tc>
      </w:tr>
      <w:tr w:rsidR="00E7272D">
        <w:tc>
          <w:tcPr>
            <w:tcW w:w="0" w:type="auto"/>
          </w:tcPr>
          <w:p w:rsidR="00E7272D" w:rsidRDefault="00F106E2">
            <w:r>
              <w:lastRenderedPageBreak/>
              <w:t>glycan:has_monosaccharide</w:t>
            </w:r>
          </w:p>
        </w:tc>
        <w:tc>
          <w:tcPr>
            <w:tcW w:w="0" w:type="auto"/>
          </w:tcPr>
          <w:p w:rsidR="00E7272D" w:rsidRDefault="00F106E2">
            <w:r>
              <w:t>glycan:monosaccharide</w:t>
            </w:r>
          </w:p>
        </w:tc>
        <w:tc>
          <w:tcPr>
            <w:tcW w:w="0" w:type="auto"/>
          </w:tcPr>
          <w:p w:rsidR="00E7272D" w:rsidRDefault="00F106E2">
            <w:r>
              <w:t>yes</w:t>
            </w:r>
          </w:p>
        </w:tc>
        <w:tc>
          <w:tcPr>
            <w:tcW w:w="0" w:type="auto"/>
          </w:tcPr>
          <w:p w:rsidR="00E7272D" w:rsidRDefault="00F106E2">
            <w:r>
              <w:t>URI to a RDF resource describing the monosaccharide (usually MonosaccharideDB).</w:t>
            </w:r>
          </w:p>
        </w:tc>
      </w:tr>
    </w:tbl>
    <w:p w:rsidR="00E7272D" w:rsidRDefault="00F106E2">
      <w:r>
        <w:br/>
      </w:r>
    </w:p>
    <w:p w:rsidR="00E7272D" w:rsidRDefault="00F106E2">
      <w:pPr>
        <w:pStyle w:val="1"/>
      </w:pPr>
      <w:bookmarkStart w:id="6" w:name="_Toc368658193"/>
      <w:r>
        <w:t>Compound</w:t>
      </w:r>
      <w:bookmarkEnd w:id="6"/>
    </w:p>
    <w:p w:rsidR="00E7272D" w:rsidRDefault="00F106E2">
      <w:r>
        <w:t>Superclass of types of glycan related molecules and fragments.</w:t>
      </w:r>
    </w:p>
    <w:p w:rsidR="00E7272D" w:rsidRPr="00D07960" w:rsidRDefault="00F106E2">
      <w:pPr>
        <w:rPr>
          <w:lang w:val="de-DE"/>
        </w:rPr>
      </w:pPr>
      <w:r w:rsidRPr="00D07960">
        <w:rPr>
          <w:b/>
          <w:lang w:val="de-DE"/>
        </w:rPr>
        <w:t xml:space="preserve">URI: </w:t>
      </w:r>
      <w:r w:rsidRPr="00D07960">
        <w:rPr>
          <w:lang w:val="de-DE"/>
        </w:rPr>
        <w:t>http://purl.jp/bio/12/glyco/glycan#compound</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627"/>
        <w:gridCol w:w="2898"/>
        <w:gridCol w:w="1175"/>
        <w:gridCol w:w="647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glycan:has_reference</w:t>
            </w:r>
          </w:p>
        </w:tc>
        <w:tc>
          <w:tcPr>
            <w:tcW w:w="0" w:type="auto"/>
          </w:tcPr>
          <w:p w:rsidR="00E7272D" w:rsidRDefault="00F106E2">
            <w:r>
              <w:t>glycan:referenced_compound</w:t>
            </w:r>
          </w:p>
        </w:tc>
        <w:tc>
          <w:tcPr>
            <w:tcW w:w="0" w:type="auto"/>
          </w:tcPr>
          <w:p w:rsidR="00E7272D" w:rsidRDefault="00E7272D"/>
        </w:tc>
        <w:tc>
          <w:tcPr>
            <w:tcW w:w="0" w:type="auto"/>
          </w:tcPr>
          <w:p w:rsidR="00E7272D" w:rsidRDefault="00F106E2">
            <w:r>
              <w:t>Reference between :compound, :citation, :evidence, :source and :referenced_compound.</w:t>
            </w:r>
          </w:p>
        </w:tc>
      </w:tr>
      <w:tr w:rsidR="00E7272D">
        <w:tc>
          <w:tcPr>
            <w:tcW w:w="0" w:type="auto"/>
          </w:tcPr>
          <w:p w:rsidR="00E7272D" w:rsidRDefault="00F106E2">
            <w:r>
              <w:t>glycan:has_resource_entry</w:t>
            </w:r>
          </w:p>
        </w:tc>
        <w:tc>
          <w:tcPr>
            <w:tcW w:w="0" w:type="auto"/>
          </w:tcPr>
          <w:p w:rsidR="00E7272D" w:rsidRDefault="00F106E2">
            <w:r>
              <w:t>glycan:resource_entry</w:t>
            </w:r>
          </w:p>
        </w:tc>
        <w:tc>
          <w:tcPr>
            <w:tcW w:w="0" w:type="auto"/>
          </w:tcPr>
          <w:p w:rsidR="00E7272D" w:rsidRDefault="00E7272D"/>
        </w:tc>
        <w:tc>
          <w:tcPr>
            <w:tcW w:w="0" w:type="auto"/>
          </w:tcPr>
          <w:p w:rsidR="00E7272D" w:rsidRDefault="00F106E2">
            <w:r>
              <w:t>Assigns a resource entry to a compound.</w:t>
            </w:r>
          </w:p>
        </w:tc>
      </w:tr>
    </w:tbl>
    <w:p w:rsidR="00E7272D" w:rsidRDefault="00F106E2">
      <w:r>
        <w:br/>
      </w:r>
    </w:p>
    <w:p w:rsidR="00E7272D" w:rsidRDefault="00F106E2">
      <w:pPr>
        <w:pStyle w:val="2"/>
      </w:pPr>
      <w:bookmarkStart w:id="7" w:name="_Toc368658194"/>
      <w:r>
        <w:t>Aglycon</w:t>
      </w:r>
      <w:bookmarkEnd w:id="7"/>
    </w:p>
    <w:p w:rsidR="00E7272D" w:rsidRDefault="00F106E2">
      <w:r>
        <w:t>Instances of this class represent the aglyca which are covalently  attached to the glycans. It contains information about the aglycon, the linkage position in aglycon and glycan.</w:t>
      </w:r>
    </w:p>
    <w:p w:rsidR="00E7272D" w:rsidRPr="00D07960" w:rsidRDefault="00F106E2">
      <w:pPr>
        <w:rPr>
          <w:lang w:val="de-DE"/>
        </w:rPr>
      </w:pPr>
      <w:r w:rsidRPr="00D07960">
        <w:rPr>
          <w:b/>
          <w:lang w:val="de-DE"/>
        </w:rPr>
        <w:t xml:space="preserve">URI: </w:t>
      </w:r>
      <w:r w:rsidRPr="00D07960">
        <w:rPr>
          <w:lang w:val="de-DE"/>
        </w:rPr>
        <w:t>http://purl.jp/bio/12/glyco/glycan#aglycon</w:t>
      </w:r>
    </w:p>
    <w:p w:rsidR="00E7272D" w:rsidRDefault="00F106E2">
      <w:r>
        <w:rPr>
          <w:b/>
        </w:rPr>
        <w:lastRenderedPageBreak/>
        <w:t xml:space="preserve">Superclass: </w:t>
      </w:r>
      <w:r>
        <w:t>glycan:compound</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1137"/>
        <w:gridCol w:w="1078"/>
        <w:gridCol w:w="1175"/>
        <w:gridCol w:w="127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foaf:name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trivial name</w:t>
            </w:r>
          </w:p>
        </w:tc>
      </w:tr>
    </w:tbl>
    <w:p w:rsidR="00E7272D" w:rsidRDefault="00F106E2">
      <w:r>
        <w:br/>
      </w:r>
    </w:p>
    <w:p w:rsidR="00E7272D" w:rsidRDefault="00F106E2">
      <w:pPr>
        <w:pStyle w:val="3"/>
      </w:pPr>
      <w:bookmarkStart w:id="8" w:name="_Toc368658195"/>
      <w:r>
        <w:t>Lipid</w:t>
      </w:r>
      <w:bookmarkEnd w:id="8"/>
    </w:p>
    <w:p w:rsidR="00E7272D" w:rsidRPr="00D07960" w:rsidRDefault="00F106E2">
      <w:pPr>
        <w:rPr>
          <w:lang w:val="de-DE"/>
        </w:rPr>
      </w:pPr>
      <w:r w:rsidRPr="00D07960">
        <w:rPr>
          <w:b/>
          <w:lang w:val="de-DE"/>
        </w:rPr>
        <w:t xml:space="preserve">URI: </w:t>
      </w:r>
      <w:r w:rsidRPr="00D07960">
        <w:rPr>
          <w:lang w:val="de-DE"/>
        </w:rPr>
        <w:t>http://purl.jp/bio/12/glyco/glycan#lipid</w:t>
      </w:r>
    </w:p>
    <w:p w:rsidR="00E7272D" w:rsidRDefault="00F106E2">
      <w:r>
        <w:rPr>
          <w:b/>
        </w:rPr>
        <w:t xml:space="preserve">Superclass: </w:t>
      </w:r>
      <w:r>
        <w:t>glycan:aglycon</w:t>
      </w:r>
    </w:p>
    <w:p w:rsidR="00E7272D" w:rsidRDefault="00F106E2">
      <w:r>
        <w:br/>
      </w:r>
    </w:p>
    <w:p w:rsidR="00E7272D" w:rsidRDefault="00F106E2">
      <w:pPr>
        <w:pStyle w:val="3"/>
      </w:pPr>
      <w:bookmarkStart w:id="9" w:name="_Toc368658196"/>
      <w:r>
        <w:t>Peptide</w:t>
      </w:r>
      <w:bookmarkEnd w:id="9"/>
    </w:p>
    <w:p w:rsidR="00E7272D" w:rsidRDefault="00F106E2">
      <w:r>
        <w:t>Part of a protein amino acid sequence generated by digestion for analysis.</w:t>
      </w:r>
    </w:p>
    <w:p w:rsidR="00E7272D" w:rsidRPr="00D07960" w:rsidRDefault="00F106E2">
      <w:pPr>
        <w:rPr>
          <w:lang w:val="de-DE"/>
        </w:rPr>
      </w:pPr>
      <w:r w:rsidRPr="00D07960">
        <w:rPr>
          <w:b/>
          <w:lang w:val="de-DE"/>
        </w:rPr>
        <w:t xml:space="preserve">URI: </w:t>
      </w:r>
      <w:r w:rsidRPr="00D07960">
        <w:rPr>
          <w:lang w:val="de-DE"/>
        </w:rPr>
        <w:t>http://purl.jp/bio/12/glyco/glycan#peptide</w:t>
      </w:r>
    </w:p>
    <w:p w:rsidR="00E7272D" w:rsidRDefault="00F106E2">
      <w:r>
        <w:rPr>
          <w:b/>
        </w:rPr>
        <w:t xml:space="preserve">Superclass: </w:t>
      </w:r>
      <w:r>
        <w:t>glycan:aglycon</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478"/>
        <w:gridCol w:w="1078"/>
        <w:gridCol w:w="1175"/>
        <w:gridCol w:w="844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glycan:has_AA_sequence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 xml:space="preserve">Amino acid sequence is represented in the standard IUPAC-IUB amino acid code. Even if any modification are known, any modified amino acid residues are represented with a single </w:t>
            </w:r>
            <w:r>
              <w:lastRenderedPageBreak/>
              <w:t>letter of a nascent residue.</w:t>
            </w:r>
          </w:p>
        </w:tc>
      </w:tr>
    </w:tbl>
    <w:p w:rsidR="00E7272D" w:rsidRDefault="00F106E2">
      <w:r>
        <w:lastRenderedPageBreak/>
        <w:br/>
      </w:r>
    </w:p>
    <w:p w:rsidR="00E7272D" w:rsidRDefault="00F106E2">
      <w:pPr>
        <w:pStyle w:val="3"/>
      </w:pPr>
      <w:bookmarkStart w:id="10" w:name="_Toc368658197"/>
      <w:r>
        <w:t>Protein</w:t>
      </w:r>
      <w:bookmarkEnd w:id="10"/>
    </w:p>
    <w:p w:rsidR="00E7272D" w:rsidRDefault="00F106E2">
      <w:r>
        <w:t>Protein</w:t>
      </w:r>
      <w:ins w:id="11" w:author="SAW" w:date="2013-11-12T17:44:00Z">
        <w:r w:rsidR="00FA1A1F">
          <w:rPr>
            <w:rFonts w:hint="eastAsia"/>
            <w:lang w:eastAsia="ja-JP"/>
          </w:rPr>
          <w:t>u</w:t>
        </w:r>
      </w:ins>
      <w:r>
        <w:t>ous part of a glycoprotein that is equivalent to the nascent peptide or protein entities found in UniProt or other protein databases.</w:t>
      </w:r>
    </w:p>
    <w:p w:rsidR="00E7272D" w:rsidRPr="00D07960" w:rsidRDefault="00F106E2">
      <w:pPr>
        <w:rPr>
          <w:lang w:val="de-DE"/>
        </w:rPr>
      </w:pPr>
      <w:r w:rsidRPr="00D07960">
        <w:rPr>
          <w:b/>
          <w:lang w:val="de-DE"/>
        </w:rPr>
        <w:t xml:space="preserve">URI: </w:t>
      </w:r>
      <w:r w:rsidRPr="00D07960">
        <w:rPr>
          <w:lang w:val="de-DE"/>
        </w:rPr>
        <w:t>http://purl.jp/bio/12/glyco/glycan#protein</w:t>
      </w:r>
    </w:p>
    <w:p w:rsidR="00E7272D" w:rsidRDefault="00F106E2">
      <w:r>
        <w:rPr>
          <w:b/>
        </w:rPr>
        <w:t xml:space="preserve">Superclass: </w:t>
      </w:r>
      <w:r>
        <w:t>glycan:aglycon</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888"/>
        <w:gridCol w:w="3587"/>
        <w:gridCol w:w="1175"/>
        <w:gridCol w:w="552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glycan:has_AA_sequence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Amino acid sequence is represented in the standard IUPAC-IUB amino acid code. Even if any modification are known, any modified amino acid residues are represented with a single letter of a nascent residue.</w:t>
            </w:r>
          </w:p>
        </w:tc>
      </w:tr>
      <w:tr w:rsidR="00E7272D">
        <w:tc>
          <w:tcPr>
            <w:tcW w:w="0" w:type="auto"/>
          </w:tcPr>
          <w:p w:rsidR="00E7272D" w:rsidRDefault="00F106E2">
            <w:r>
              <w:t>glycan:has_uniprot_accession</w:t>
            </w:r>
          </w:p>
        </w:tc>
        <w:tc>
          <w:tcPr>
            <w:tcW w:w="0" w:type="auto"/>
          </w:tcPr>
          <w:p w:rsidR="00E7272D" w:rsidRDefault="00F106E2">
            <w:r>
              <w:t>http://www.uniprot.org/core/Protein</w:t>
            </w:r>
          </w:p>
        </w:tc>
        <w:tc>
          <w:tcPr>
            <w:tcW w:w="0" w:type="auto"/>
          </w:tcPr>
          <w:p w:rsidR="00E7272D" w:rsidRDefault="00F106E2">
            <w:r>
              <w:t>yes</w:t>
            </w:r>
          </w:p>
        </w:tc>
        <w:tc>
          <w:tcPr>
            <w:tcW w:w="0" w:type="auto"/>
          </w:tcPr>
          <w:p w:rsidR="00E7272D" w:rsidRDefault="00F106E2">
            <w:r>
              <w:t>When the subject of this predicate is :glycoprotein, the range instance is equivalent to proteineous part of the subject glycoprotein.</w:t>
            </w:r>
          </w:p>
        </w:tc>
      </w:tr>
    </w:tbl>
    <w:p w:rsidR="00E7272D" w:rsidRDefault="00F106E2">
      <w:r>
        <w:br/>
      </w:r>
    </w:p>
    <w:p w:rsidR="00E7272D" w:rsidRDefault="00F106E2">
      <w:pPr>
        <w:pStyle w:val="2"/>
      </w:pPr>
      <w:bookmarkStart w:id="12" w:name="_Toc368658198"/>
      <w:r>
        <w:t>Amino Acid</w:t>
      </w:r>
      <w:bookmarkEnd w:id="12"/>
    </w:p>
    <w:p w:rsidR="00E7272D" w:rsidRPr="00D07960" w:rsidRDefault="00F106E2">
      <w:pPr>
        <w:rPr>
          <w:lang w:val="de-DE"/>
        </w:rPr>
      </w:pPr>
      <w:r w:rsidRPr="00D07960">
        <w:rPr>
          <w:b/>
          <w:lang w:val="de-DE"/>
        </w:rPr>
        <w:t xml:space="preserve">URI: </w:t>
      </w:r>
      <w:r w:rsidRPr="00D07960">
        <w:rPr>
          <w:lang w:val="de-DE"/>
        </w:rPr>
        <w:t>http://purl.jp/bio/12/glyco/glycan#amino_acid</w:t>
      </w:r>
    </w:p>
    <w:p w:rsidR="00E7272D" w:rsidRDefault="00F106E2">
      <w:pPr>
        <w:rPr>
          <w:ins w:id="13" w:author="SAW" w:date="2013-11-15T14:57:00Z"/>
          <w:rFonts w:hint="eastAsia"/>
          <w:lang w:eastAsia="ja-JP"/>
        </w:rPr>
      </w:pPr>
      <w:r>
        <w:rPr>
          <w:b/>
        </w:rPr>
        <w:lastRenderedPageBreak/>
        <w:t xml:space="preserve">Superclass: </w:t>
      </w:r>
      <w:r>
        <w:t>glycan:compound</w:t>
      </w:r>
    </w:p>
    <w:p w:rsidR="00EA5B37" w:rsidRDefault="00EA5B37">
      <w:pPr>
        <w:rPr>
          <w:ins w:id="14" w:author="SAW" w:date="2013-11-15T14:57:00Z"/>
          <w:rFonts w:hint="eastAsia"/>
          <w:lang w:eastAsia="ja-JP"/>
        </w:rPr>
      </w:pPr>
      <w:ins w:id="15" w:author="SAW" w:date="2013-11-15T14:57:00Z">
        <w:r>
          <w:rPr>
            <w:rFonts w:hint="eastAsia"/>
            <w:lang w:eastAsia="ja-JP"/>
          </w:rPr>
          <w:t xml:space="preserve">Description: </w:t>
        </w:r>
      </w:ins>
      <w:ins w:id="16" w:author="SAW" w:date="2013-11-15T14:58:00Z">
        <w:r>
          <w:rPr>
            <w:rFonts w:hint="eastAsia"/>
            <w:lang w:eastAsia="ja-JP"/>
          </w:rPr>
          <w:t xml:space="preserve">A composing element of </w:t>
        </w:r>
      </w:ins>
      <w:ins w:id="17" w:author="SAW" w:date="2013-11-15T15:04:00Z">
        <w:r w:rsidR="002C08BD">
          <w:rPr>
            <w:rFonts w:hint="eastAsia"/>
            <w:lang w:eastAsia="ja-JP"/>
          </w:rPr>
          <w:t xml:space="preserve">glycoprotein, </w:t>
        </w:r>
      </w:ins>
      <w:ins w:id="18" w:author="SAW" w:date="2013-11-15T14:58:00Z">
        <w:r>
          <w:rPr>
            <w:rFonts w:hint="eastAsia"/>
            <w:lang w:eastAsia="ja-JP"/>
          </w:rPr>
          <w:t>protein</w:t>
        </w:r>
      </w:ins>
      <w:ins w:id="19" w:author="SAW" w:date="2013-11-15T15:03:00Z">
        <w:r w:rsidR="002C08BD">
          <w:rPr>
            <w:rFonts w:hint="eastAsia"/>
            <w:lang w:eastAsia="ja-JP"/>
          </w:rPr>
          <w:t xml:space="preserve"> or </w:t>
        </w:r>
      </w:ins>
      <w:ins w:id="20" w:author="SAW" w:date="2013-11-15T15:04:00Z">
        <w:r w:rsidR="002C08BD">
          <w:rPr>
            <w:rFonts w:hint="eastAsia"/>
            <w:lang w:eastAsia="ja-JP"/>
          </w:rPr>
          <w:t>other glycoconjugates</w:t>
        </w:r>
      </w:ins>
      <w:ins w:id="21" w:author="SAW" w:date="2013-11-15T14:58:00Z">
        <w:r>
          <w:rPr>
            <w:rFonts w:hint="eastAsia"/>
            <w:lang w:eastAsia="ja-JP"/>
          </w:rPr>
          <w:t xml:space="preserve">, </w:t>
        </w:r>
      </w:ins>
      <w:ins w:id="22" w:author="SAW" w:date="2013-11-15T14:57:00Z">
        <w:r>
          <w:rPr>
            <w:rFonts w:hint="eastAsia"/>
            <w:lang w:eastAsia="ja-JP"/>
          </w:rPr>
          <w:t xml:space="preserve">equivalent to </w:t>
        </w:r>
        <w:r>
          <w:fldChar w:fldCharType="begin"/>
        </w:r>
        <w:r>
          <w:instrText xml:space="preserve"> HYPERLINK "http://purl.obolibrary.org/obo/CHEBI_33709" </w:instrText>
        </w:r>
        <w:r>
          <w:fldChar w:fldCharType="separate"/>
        </w:r>
        <w:r>
          <w:rPr>
            <w:rStyle w:val="af3"/>
          </w:rPr>
          <w:t>http://purl.obolibrary.org/obo/CHEBI_33709</w:t>
        </w:r>
        <w:r>
          <w:fldChar w:fldCharType="end"/>
        </w:r>
      </w:ins>
      <w:ins w:id="23" w:author="SAW" w:date="2013-11-15T14:58:00Z">
        <w:r>
          <w:rPr>
            <w:rFonts w:hint="eastAsia"/>
            <w:lang w:eastAsia="ja-JP"/>
          </w:rPr>
          <w:t xml:space="preserve"> .</w:t>
        </w:r>
      </w:ins>
    </w:p>
    <w:p w:rsidR="00EA5B37" w:rsidRDefault="00EA5B37">
      <w:pPr>
        <w:rPr>
          <w:rFonts w:hint="eastAsia"/>
          <w:lang w:eastAsia="ja-JP"/>
        </w:rPr>
      </w:pP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486"/>
        <w:gridCol w:w="1859"/>
        <w:gridCol w:w="5468"/>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glycan:asparagine</w:t>
            </w:r>
          </w:p>
        </w:tc>
        <w:tc>
          <w:tcPr>
            <w:tcW w:w="0" w:type="auto"/>
          </w:tcPr>
          <w:p w:rsidR="00E7272D" w:rsidRDefault="00F106E2">
            <w:r>
              <w:t>asparagine</w:t>
            </w:r>
          </w:p>
        </w:tc>
        <w:tc>
          <w:tcPr>
            <w:tcW w:w="0" w:type="auto"/>
          </w:tcPr>
          <w:p w:rsidR="00E7272D" w:rsidRDefault="00EA5B37">
            <w:pPr>
              <w:rPr>
                <w:rFonts w:hint="eastAsia"/>
                <w:lang w:eastAsia="ja-JP"/>
              </w:rPr>
            </w:pPr>
            <w:ins w:id="24" w:author="SAW" w:date="2013-11-15T15:01:00Z">
              <w:r>
                <w:rPr>
                  <w:rFonts w:hint="eastAsia"/>
                  <w:lang w:eastAsia="ja-JP"/>
                </w:rPr>
                <w:t xml:space="preserve">equivalent to </w:t>
              </w:r>
              <w:r w:rsidRPr="00EA5B37">
                <w:rPr>
                  <w:rPrChange w:id="25" w:author="SAW" w:date="2013-11-15T15:01:00Z">
                    <w:rPr>
                      <w:rStyle w:val="af3"/>
                    </w:rPr>
                  </w:rPrChange>
                </w:rPr>
                <w:t>http://purl.obolibrary.org/obo/CHEBI_</w:t>
              </w:r>
            </w:ins>
            <w:ins w:id="26" w:author="SAW" w:date="2013-11-15T15:02:00Z">
              <w:r>
                <w:rPr>
                  <w:rFonts w:hint="eastAsia"/>
                  <w:lang w:eastAsia="ja-JP"/>
                </w:rPr>
                <w:t>17196</w:t>
              </w:r>
            </w:ins>
          </w:p>
        </w:tc>
      </w:tr>
      <w:tr w:rsidR="00EA5B37">
        <w:tc>
          <w:tcPr>
            <w:tcW w:w="0" w:type="auto"/>
          </w:tcPr>
          <w:p w:rsidR="00EA5B37" w:rsidRDefault="00EA5B37">
            <w:r>
              <w:t>glycan:valine</w:t>
            </w:r>
          </w:p>
        </w:tc>
        <w:tc>
          <w:tcPr>
            <w:tcW w:w="0" w:type="auto"/>
          </w:tcPr>
          <w:p w:rsidR="00EA5B37" w:rsidRDefault="006371EE">
            <w:r>
              <w:t>V</w:t>
            </w:r>
            <w:r w:rsidR="00EA5B37">
              <w:t>aline</w:t>
            </w:r>
          </w:p>
        </w:tc>
        <w:tc>
          <w:tcPr>
            <w:tcW w:w="0" w:type="auto"/>
          </w:tcPr>
          <w:p w:rsidR="00EA5B37" w:rsidRDefault="00EA5B37">
            <w:pPr>
              <w:rPr>
                <w:rFonts w:hint="eastAsia"/>
                <w:lang w:eastAsia="ja-JP"/>
              </w:rPr>
            </w:pPr>
            <w:ins w:id="27" w:author="SAW" w:date="2013-11-15T15:02:00Z">
              <w:r>
                <w:rPr>
                  <w:rFonts w:hint="eastAsia"/>
                  <w:lang w:eastAsia="ja-JP"/>
                </w:rPr>
                <w:t xml:space="preserve">equivalent to </w:t>
              </w:r>
              <w:r w:rsidRPr="00EA5B37">
                <w:t>http://purl.obolibrary.org/obo/CHEBI_</w:t>
              </w:r>
              <w:r>
                <w:rPr>
                  <w:rFonts w:hint="eastAsia"/>
                  <w:lang w:eastAsia="ja-JP"/>
                </w:rPr>
                <w:t>16414</w:t>
              </w:r>
            </w:ins>
          </w:p>
        </w:tc>
      </w:tr>
      <w:tr w:rsidR="00EA5B37">
        <w:tc>
          <w:tcPr>
            <w:tcW w:w="0" w:type="auto"/>
          </w:tcPr>
          <w:p w:rsidR="00EA5B37" w:rsidRDefault="00EA5B37">
            <w:r>
              <w:t>glycan:</w:t>
            </w:r>
            <w:ins w:id="28" w:author="SAW" w:date="2013-11-15T16:11:00Z">
              <w:r w:rsidR="006371EE">
                <w:rPr>
                  <w:rFonts w:hint="eastAsia"/>
                  <w:lang w:eastAsia="ja-JP"/>
                </w:rPr>
                <w:t>D</w:t>
              </w:r>
            </w:ins>
            <w:del w:id="29" w:author="SAW" w:date="2013-11-15T16:11:00Z">
              <w:r w:rsidDel="006371EE">
                <w:delText>d</w:delText>
              </w:r>
            </w:del>
            <w:r>
              <w:t>-valine</w:t>
            </w:r>
          </w:p>
        </w:tc>
        <w:tc>
          <w:tcPr>
            <w:tcW w:w="0" w:type="auto"/>
          </w:tcPr>
          <w:p w:rsidR="00EA5B37" w:rsidRDefault="00EA5B37">
            <w:del w:id="30" w:author="SAW" w:date="2013-11-15T16:11:00Z">
              <w:r w:rsidDel="006371EE">
                <w:delText>d</w:delText>
              </w:r>
            </w:del>
            <w:ins w:id="31" w:author="SAW" w:date="2013-11-15T16:11:00Z">
              <w:r w:rsidR="006371EE">
                <w:rPr>
                  <w:rFonts w:hint="eastAsia"/>
                  <w:lang w:eastAsia="ja-JP"/>
                </w:rPr>
                <w:t>D</w:t>
              </w:r>
            </w:ins>
            <w:r>
              <w:t>-valine</w:t>
            </w:r>
          </w:p>
        </w:tc>
        <w:tc>
          <w:tcPr>
            <w:tcW w:w="0" w:type="auto"/>
          </w:tcPr>
          <w:p w:rsidR="00EA5B37" w:rsidRDefault="00EA5B37">
            <w:pPr>
              <w:rPr>
                <w:rFonts w:hint="eastAsia"/>
                <w:lang w:eastAsia="ja-JP"/>
              </w:rPr>
            </w:pPr>
            <w:ins w:id="32" w:author="SAW" w:date="2013-11-15T15:03:00Z">
              <w:r>
                <w:rPr>
                  <w:rFonts w:hint="eastAsia"/>
                  <w:lang w:eastAsia="ja-JP"/>
                </w:rPr>
                <w:t xml:space="preserve">equivalent to </w:t>
              </w:r>
              <w:r w:rsidRPr="00EA5B37">
                <w:t>http://purl.obolibrary.org/obo/CHEBI_</w:t>
              </w:r>
            </w:ins>
            <w:ins w:id="33" w:author="SAW" w:date="2013-11-15T15:04:00Z">
              <w:r w:rsidR="002C08BD">
                <w:rPr>
                  <w:rFonts w:hint="eastAsia"/>
                  <w:lang w:eastAsia="ja-JP"/>
                </w:rPr>
                <w:t>27477</w:t>
              </w:r>
            </w:ins>
          </w:p>
        </w:tc>
      </w:tr>
      <w:tr w:rsidR="00EA5B37">
        <w:tc>
          <w:tcPr>
            <w:tcW w:w="0" w:type="auto"/>
          </w:tcPr>
          <w:p w:rsidR="00EA5B37" w:rsidRDefault="00EA5B37" w:rsidP="006371EE">
            <w:r>
              <w:t>glycan:</w:t>
            </w:r>
            <w:del w:id="34" w:author="SAW" w:date="2013-11-15T16:11:00Z">
              <w:r w:rsidDel="006371EE">
                <w:delText>d</w:delText>
              </w:r>
            </w:del>
            <w:ins w:id="35" w:author="SAW" w:date="2013-11-15T16:11:00Z">
              <w:r w:rsidR="006371EE">
                <w:rPr>
                  <w:rFonts w:hint="eastAsia"/>
                  <w:lang w:eastAsia="ja-JP"/>
                </w:rPr>
                <w:t>D</w:t>
              </w:r>
            </w:ins>
            <w:r>
              <w:t>-methionine</w:t>
            </w:r>
          </w:p>
        </w:tc>
        <w:tc>
          <w:tcPr>
            <w:tcW w:w="0" w:type="auto"/>
          </w:tcPr>
          <w:p w:rsidR="00EA5B37" w:rsidRDefault="00EA5B37">
            <w:del w:id="36" w:author="SAW" w:date="2013-11-15T16:11:00Z">
              <w:r w:rsidDel="006371EE">
                <w:delText>d</w:delText>
              </w:r>
            </w:del>
            <w:ins w:id="37" w:author="SAW" w:date="2013-11-15T16:11:00Z">
              <w:r w:rsidR="006371EE">
                <w:rPr>
                  <w:rFonts w:hint="eastAsia"/>
                  <w:lang w:eastAsia="ja-JP"/>
                </w:rPr>
                <w:t>D</w:t>
              </w:r>
            </w:ins>
            <w:r>
              <w:t>-methionine</w:t>
            </w:r>
          </w:p>
        </w:tc>
        <w:tc>
          <w:tcPr>
            <w:tcW w:w="0" w:type="auto"/>
          </w:tcPr>
          <w:p w:rsidR="00EA5B37" w:rsidRDefault="00EA5B37">
            <w:pPr>
              <w:rPr>
                <w:rFonts w:hint="eastAsia"/>
                <w:lang w:eastAsia="ja-JP"/>
              </w:rPr>
            </w:pPr>
            <w:ins w:id="38" w:author="SAW" w:date="2013-11-15T15:03:00Z">
              <w:r>
                <w:rPr>
                  <w:rFonts w:hint="eastAsia"/>
                  <w:lang w:eastAsia="ja-JP"/>
                </w:rPr>
                <w:t xml:space="preserve">equivalent to </w:t>
              </w:r>
              <w:r w:rsidRPr="00EA5B37">
                <w:t>http://purl.obolibrary.org/obo/CHEBI_</w:t>
              </w:r>
            </w:ins>
            <w:ins w:id="39" w:author="SAW" w:date="2013-11-15T15:06:00Z">
              <w:r w:rsidR="002C08BD">
                <w:rPr>
                  <w:rFonts w:hint="eastAsia"/>
                  <w:lang w:eastAsia="ja-JP"/>
                </w:rPr>
                <w:t>16867</w:t>
              </w:r>
            </w:ins>
          </w:p>
        </w:tc>
      </w:tr>
      <w:tr w:rsidR="00EA5B37">
        <w:tc>
          <w:tcPr>
            <w:tcW w:w="0" w:type="auto"/>
          </w:tcPr>
          <w:p w:rsidR="00EA5B37" w:rsidRDefault="00EA5B37">
            <w:r>
              <w:t>glycan:cysteine</w:t>
            </w:r>
          </w:p>
        </w:tc>
        <w:tc>
          <w:tcPr>
            <w:tcW w:w="0" w:type="auto"/>
          </w:tcPr>
          <w:p w:rsidR="00EA5B37" w:rsidRDefault="00EA5B37">
            <w:r>
              <w:t>cysteine</w:t>
            </w:r>
          </w:p>
        </w:tc>
        <w:tc>
          <w:tcPr>
            <w:tcW w:w="0" w:type="auto"/>
          </w:tcPr>
          <w:p w:rsidR="00EA5B37" w:rsidRDefault="00EA5B37">
            <w:pPr>
              <w:rPr>
                <w:rFonts w:hint="eastAsia"/>
                <w:lang w:eastAsia="ja-JP"/>
              </w:rPr>
            </w:pPr>
            <w:ins w:id="40" w:author="SAW" w:date="2013-11-15T15:03:00Z">
              <w:r>
                <w:rPr>
                  <w:rFonts w:hint="eastAsia"/>
                  <w:lang w:eastAsia="ja-JP"/>
                </w:rPr>
                <w:t xml:space="preserve">equivalent to </w:t>
              </w:r>
              <w:r w:rsidRPr="00EA5B37">
                <w:t>http://purl.obolibrary.org/obo/CHEBI_</w:t>
              </w:r>
            </w:ins>
            <w:ins w:id="41" w:author="SAW" w:date="2013-11-15T15:06:00Z">
              <w:r w:rsidR="002C08BD">
                <w:rPr>
                  <w:rFonts w:hint="eastAsia"/>
                  <w:lang w:eastAsia="ja-JP"/>
                </w:rPr>
                <w:t>17561</w:t>
              </w:r>
            </w:ins>
          </w:p>
        </w:tc>
      </w:tr>
      <w:tr w:rsidR="00EA5B37">
        <w:tc>
          <w:tcPr>
            <w:tcW w:w="0" w:type="auto"/>
          </w:tcPr>
          <w:p w:rsidR="00EA5B37" w:rsidRDefault="00EA5B37">
            <w:r>
              <w:t>glycan:arginine</w:t>
            </w:r>
          </w:p>
        </w:tc>
        <w:tc>
          <w:tcPr>
            <w:tcW w:w="0" w:type="auto"/>
          </w:tcPr>
          <w:p w:rsidR="00EA5B37" w:rsidRDefault="00EA5B37">
            <w:r>
              <w:t>arginine</w:t>
            </w:r>
          </w:p>
        </w:tc>
        <w:tc>
          <w:tcPr>
            <w:tcW w:w="0" w:type="auto"/>
          </w:tcPr>
          <w:p w:rsidR="00EA5B37" w:rsidRDefault="00EA5B37">
            <w:pPr>
              <w:rPr>
                <w:rFonts w:hint="eastAsia"/>
                <w:lang w:eastAsia="ja-JP"/>
              </w:rPr>
            </w:pPr>
            <w:ins w:id="42" w:author="SAW" w:date="2013-11-15T15:03:00Z">
              <w:r>
                <w:rPr>
                  <w:rFonts w:hint="eastAsia"/>
                  <w:lang w:eastAsia="ja-JP"/>
                </w:rPr>
                <w:t xml:space="preserve">equivalent to </w:t>
              </w:r>
              <w:r w:rsidRPr="00EA5B37">
                <w:t>http://purl.obolibrary.org/obo/CHEBI_</w:t>
              </w:r>
            </w:ins>
            <w:ins w:id="43" w:author="SAW" w:date="2013-11-15T15:07:00Z">
              <w:r w:rsidR="00213E7C">
                <w:rPr>
                  <w:rFonts w:hint="eastAsia"/>
                  <w:lang w:eastAsia="ja-JP"/>
                </w:rPr>
                <w:t>16467</w:t>
              </w:r>
            </w:ins>
          </w:p>
        </w:tc>
      </w:tr>
      <w:tr w:rsidR="00EA5B37">
        <w:tc>
          <w:tcPr>
            <w:tcW w:w="0" w:type="auto"/>
          </w:tcPr>
          <w:p w:rsidR="00EA5B37" w:rsidRDefault="00EA5B37" w:rsidP="006371EE">
            <w:r>
              <w:t>glycan:</w:t>
            </w:r>
            <w:del w:id="44" w:author="SAW" w:date="2013-11-15T16:11:00Z">
              <w:r w:rsidDel="006371EE">
                <w:delText>d</w:delText>
              </w:r>
            </w:del>
            <w:ins w:id="45" w:author="SAW" w:date="2013-11-15T16:11:00Z">
              <w:r w:rsidR="006371EE">
                <w:rPr>
                  <w:rFonts w:hint="eastAsia"/>
                  <w:lang w:eastAsia="ja-JP"/>
                </w:rPr>
                <w:t>D</w:t>
              </w:r>
            </w:ins>
            <w:r>
              <w:t>-phenylalanine</w:t>
            </w:r>
          </w:p>
        </w:tc>
        <w:tc>
          <w:tcPr>
            <w:tcW w:w="0" w:type="auto"/>
          </w:tcPr>
          <w:p w:rsidR="00EA5B37" w:rsidRDefault="00EA5B37">
            <w:del w:id="46" w:author="SAW" w:date="2013-11-15T16:11:00Z">
              <w:r w:rsidDel="006371EE">
                <w:delText>d</w:delText>
              </w:r>
            </w:del>
            <w:ins w:id="47" w:author="SAW" w:date="2013-11-15T16:11:00Z">
              <w:r w:rsidR="006371EE">
                <w:rPr>
                  <w:rFonts w:hint="eastAsia"/>
                  <w:lang w:eastAsia="ja-JP"/>
                </w:rPr>
                <w:t>D</w:t>
              </w:r>
            </w:ins>
            <w:r>
              <w:t>-phenylalanine</w:t>
            </w:r>
          </w:p>
        </w:tc>
        <w:tc>
          <w:tcPr>
            <w:tcW w:w="0" w:type="auto"/>
          </w:tcPr>
          <w:p w:rsidR="00EA5B37" w:rsidRDefault="00EA5B37">
            <w:pPr>
              <w:rPr>
                <w:rFonts w:hint="eastAsia"/>
                <w:lang w:eastAsia="ja-JP"/>
              </w:rPr>
            </w:pPr>
            <w:ins w:id="48" w:author="SAW" w:date="2013-11-15T15:03:00Z">
              <w:r>
                <w:rPr>
                  <w:rFonts w:hint="eastAsia"/>
                  <w:lang w:eastAsia="ja-JP"/>
                </w:rPr>
                <w:t xml:space="preserve">equivalent to </w:t>
              </w:r>
              <w:r w:rsidRPr="00EA5B37">
                <w:t>http://purl.obolibrary.org/obo/CHEBI_</w:t>
              </w:r>
            </w:ins>
            <w:ins w:id="49" w:author="SAW" w:date="2013-11-15T15:08:00Z">
              <w:r w:rsidR="00213E7C">
                <w:rPr>
                  <w:rFonts w:hint="eastAsia"/>
                  <w:lang w:eastAsia="ja-JP"/>
                </w:rPr>
                <w:t>16998</w:t>
              </w:r>
            </w:ins>
          </w:p>
        </w:tc>
      </w:tr>
      <w:tr w:rsidR="00EA5B37">
        <w:tc>
          <w:tcPr>
            <w:tcW w:w="0" w:type="auto"/>
          </w:tcPr>
          <w:p w:rsidR="00EA5B37" w:rsidRDefault="00EA5B37" w:rsidP="006371EE">
            <w:r>
              <w:t>glycan:</w:t>
            </w:r>
            <w:del w:id="50" w:author="SAW" w:date="2013-11-15T16:11:00Z">
              <w:r w:rsidDel="006371EE">
                <w:delText>d</w:delText>
              </w:r>
            </w:del>
            <w:ins w:id="51" w:author="SAW" w:date="2013-11-15T16:11:00Z">
              <w:r w:rsidR="006371EE">
                <w:rPr>
                  <w:rFonts w:hint="eastAsia"/>
                  <w:lang w:eastAsia="ja-JP"/>
                </w:rPr>
                <w:t>D</w:t>
              </w:r>
            </w:ins>
            <w:r>
              <w:t>-lysine</w:t>
            </w:r>
          </w:p>
        </w:tc>
        <w:tc>
          <w:tcPr>
            <w:tcW w:w="0" w:type="auto"/>
          </w:tcPr>
          <w:p w:rsidR="00EA5B37" w:rsidRDefault="00EA5B37">
            <w:del w:id="52" w:author="SAW" w:date="2013-11-15T16:11:00Z">
              <w:r w:rsidDel="006371EE">
                <w:delText>d</w:delText>
              </w:r>
            </w:del>
            <w:ins w:id="53" w:author="SAW" w:date="2013-11-15T16:11:00Z">
              <w:r w:rsidR="006371EE">
                <w:rPr>
                  <w:rFonts w:hint="eastAsia"/>
                  <w:lang w:eastAsia="ja-JP"/>
                </w:rPr>
                <w:t>D</w:t>
              </w:r>
            </w:ins>
            <w:r>
              <w:t>-lysine</w:t>
            </w:r>
          </w:p>
        </w:tc>
        <w:tc>
          <w:tcPr>
            <w:tcW w:w="0" w:type="auto"/>
          </w:tcPr>
          <w:p w:rsidR="00EA5B37" w:rsidRDefault="00EA5B37">
            <w:pPr>
              <w:rPr>
                <w:rFonts w:hint="eastAsia"/>
                <w:lang w:eastAsia="ja-JP"/>
              </w:rPr>
            </w:pPr>
            <w:ins w:id="54" w:author="SAW" w:date="2013-11-15T15:03:00Z">
              <w:r>
                <w:rPr>
                  <w:rFonts w:hint="eastAsia"/>
                  <w:lang w:eastAsia="ja-JP"/>
                </w:rPr>
                <w:t xml:space="preserve">equivalent to </w:t>
              </w:r>
              <w:r w:rsidRPr="00EA5B37">
                <w:t>http://purl.obolibrary.org/obo/CHEBI_</w:t>
              </w:r>
            </w:ins>
            <w:ins w:id="55" w:author="SAW" w:date="2013-11-15T15:09:00Z">
              <w:r w:rsidR="007A7102">
                <w:rPr>
                  <w:rFonts w:hint="eastAsia"/>
                  <w:lang w:eastAsia="ja-JP"/>
                </w:rPr>
                <w:t>16855</w:t>
              </w:r>
            </w:ins>
          </w:p>
        </w:tc>
      </w:tr>
      <w:tr w:rsidR="00EA5B37">
        <w:tc>
          <w:tcPr>
            <w:tcW w:w="0" w:type="auto"/>
          </w:tcPr>
          <w:p w:rsidR="00EA5B37" w:rsidRDefault="00EA5B37">
            <w:r>
              <w:t>glycan:selenocysteine</w:t>
            </w:r>
          </w:p>
        </w:tc>
        <w:tc>
          <w:tcPr>
            <w:tcW w:w="0" w:type="auto"/>
          </w:tcPr>
          <w:p w:rsidR="00EA5B37" w:rsidRDefault="00EA5B37">
            <w:r>
              <w:t>selenocysteine</w:t>
            </w:r>
          </w:p>
        </w:tc>
        <w:tc>
          <w:tcPr>
            <w:tcW w:w="0" w:type="auto"/>
          </w:tcPr>
          <w:p w:rsidR="00EA5B37" w:rsidRDefault="00EA5B37">
            <w:pPr>
              <w:rPr>
                <w:rFonts w:hint="eastAsia"/>
                <w:lang w:eastAsia="ja-JP"/>
              </w:rPr>
            </w:pPr>
            <w:ins w:id="56" w:author="SAW" w:date="2013-11-15T15:03:00Z">
              <w:r>
                <w:rPr>
                  <w:rFonts w:hint="eastAsia"/>
                  <w:lang w:eastAsia="ja-JP"/>
                </w:rPr>
                <w:t xml:space="preserve">equivalent to </w:t>
              </w:r>
              <w:r w:rsidRPr="00EA5B37">
                <w:t>http://purl.obolibrary.org/obo/CHEBI_</w:t>
              </w:r>
            </w:ins>
            <w:ins w:id="57" w:author="SAW" w:date="2013-11-15T15:09:00Z">
              <w:r w:rsidR="007A7102">
                <w:rPr>
                  <w:rFonts w:hint="eastAsia"/>
                  <w:lang w:eastAsia="ja-JP"/>
                </w:rPr>
                <w:t>16633</w:t>
              </w:r>
            </w:ins>
          </w:p>
        </w:tc>
      </w:tr>
      <w:tr w:rsidR="00EA5B37">
        <w:tc>
          <w:tcPr>
            <w:tcW w:w="0" w:type="auto"/>
          </w:tcPr>
          <w:p w:rsidR="00EA5B37" w:rsidRDefault="00EA5B37" w:rsidP="006371EE">
            <w:r>
              <w:t>glycan:</w:t>
            </w:r>
            <w:del w:id="58" w:author="SAW" w:date="2013-11-15T16:12:00Z">
              <w:r w:rsidDel="006371EE">
                <w:delText>d</w:delText>
              </w:r>
            </w:del>
            <w:ins w:id="59" w:author="SAW" w:date="2013-11-15T16:12:00Z">
              <w:r w:rsidR="006371EE">
                <w:rPr>
                  <w:rFonts w:hint="eastAsia"/>
                  <w:lang w:eastAsia="ja-JP"/>
                </w:rPr>
                <w:t>D</w:t>
              </w:r>
            </w:ins>
            <w:r>
              <w:t>-proline</w:t>
            </w:r>
          </w:p>
        </w:tc>
        <w:tc>
          <w:tcPr>
            <w:tcW w:w="0" w:type="auto"/>
          </w:tcPr>
          <w:p w:rsidR="00EA5B37" w:rsidRDefault="00EA5B37">
            <w:del w:id="60" w:author="SAW" w:date="2013-11-15T16:12:00Z">
              <w:r w:rsidDel="006371EE">
                <w:delText>d</w:delText>
              </w:r>
            </w:del>
            <w:ins w:id="61" w:author="SAW" w:date="2013-11-15T16:12:00Z">
              <w:r w:rsidR="006371EE">
                <w:rPr>
                  <w:rFonts w:hint="eastAsia"/>
                  <w:lang w:eastAsia="ja-JP"/>
                </w:rPr>
                <w:t>D</w:t>
              </w:r>
            </w:ins>
            <w:r>
              <w:t>-proline</w:t>
            </w:r>
          </w:p>
        </w:tc>
        <w:tc>
          <w:tcPr>
            <w:tcW w:w="0" w:type="auto"/>
          </w:tcPr>
          <w:p w:rsidR="00EA5B37" w:rsidRDefault="00EA5B37">
            <w:pPr>
              <w:rPr>
                <w:rFonts w:hint="eastAsia"/>
                <w:lang w:eastAsia="ja-JP"/>
              </w:rPr>
            </w:pPr>
            <w:ins w:id="62" w:author="SAW" w:date="2013-11-15T15:03:00Z">
              <w:r>
                <w:rPr>
                  <w:rFonts w:hint="eastAsia"/>
                  <w:lang w:eastAsia="ja-JP"/>
                </w:rPr>
                <w:t xml:space="preserve">equivalent to </w:t>
              </w:r>
              <w:r w:rsidRPr="00EA5B37">
                <w:t>http://purl.obolibrary.org/obo/CHEBI_</w:t>
              </w:r>
            </w:ins>
            <w:ins w:id="63" w:author="SAW" w:date="2013-11-15T15:09:00Z">
              <w:r w:rsidR="007A7102">
                <w:rPr>
                  <w:rFonts w:hint="eastAsia"/>
                  <w:lang w:eastAsia="ja-JP"/>
                </w:rPr>
                <w:t>16313</w:t>
              </w:r>
            </w:ins>
          </w:p>
        </w:tc>
      </w:tr>
      <w:tr w:rsidR="00EA5B37">
        <w:tc>
          <w:tcPr>
            <w:tcW w:w="0" w:type="auto"/>
          </w:tcPr>
          <w:p w:rsidR="00EA5B37" w:rsidRDefault="00EA5B37">
            <w:r>
              <w:t>glycan:lysine</w:t>
            </w:r>
          </w:p>
        </w:tc>
        <w:tc>
          <w:tcPr>
            <w:tcW w:w="0" w:type="auto"/>
          </w:tcPr>
          <w:p w:rsidR="00EA5B37" w:rsidRDefault="006371EE">
            <w:r>
              <w:t>L</w:t>
            </w:r>
            <w:r w:rsidR="00EA5B37">
              <w:t>ysine</w:t>
            </w:r>
          </w:p>
        </w:tc>
        <w:tc>
          <w:tcPr>
            <w:tcW w:w="0" w:type="auto"/>
          </w:tcPr>
          <w:p w:rsidR="00EA5B37" w:rsidRDefault="00EA5B37">
            <w:pPr>
              <w:rPr>
                <w:rFonts w:hint="eastAsia"/>
                <w:lang w:eastAsia="ja-JP"/>
              </w:rPr>
            </w:pPr>
            <w:ins w:id="64" w:author="SAW" w:date="2013-11-15T15:03:00Z">
              <w:r>
                <w:rPr>
                  <w:rFonts w:hint="eastAsia"/>
                  <w:lang w:eastAsia="ja-JP"/>
                </w:rPr>
                <w:t xml:space="preserve">equivalent to </w:t>
              </w:r>
              <w:r w:rsidRPr="00EA5B37">
                <w:t>http://purl.obolibrary.org/obo/CHEBI_</w:t>
              </w:r>
            </w:ins>
            <w:ins w:id="65" w:author="SAW" w:date="2013-11-15T15:10:00Z">
              <w:r w:rsidR="007A7102">
                <w:rPr>
                  <w:rFonts w:hint="eastAsia"/>
                  <w:lang w:eastAsia="ja-JP"/>
                </w:rPr>
                <w:t>18019</w:t>
              </w:r>
            </w:ins>
          </w:p>
        </w:tc>
      </w:tr>
      <w:tr w:rsidR="00EA5B37">
        <w:tc>
          <w:tcPr>
            <w:tcW w:w="0" w:type="auto"/>
          </w:tcPr>
          <w:p w:rsidR="00EA5B37" w:rsidRDefault="00EA5B37" w:rsidP="006371EE">
            <w:r>
              <w:lastRenderedPageBreak/>
              <w:t>glycan:</w:t>
            </w:r>
            <w:del w:id="66" w:author="SAW" w:date="2013-11-15T16:12:00Z">
              <w:r w:rsidDel="006371EE">
                <w:delText>d</w:delText>
              </w:r>
            </w:del>
            <w:ins w:id="67" w:author="SAW" w:date="2013-11-15T16:12:00Z">
              <w:r w:rsidR="006371EE">
                <w:rPr>
                  <w:rFonts w:hint="eastAsia"/>
                  <w:lang w:eastAsia="ja-JP"/>
                </w:rPr>
                <w:t>D</w:t>
              </w:r>
            </w:ins>
            <w:r>
              <w:t>-arginine</w:t>
            </w:r>
          </w:p>
        </w:tc>
        <w:tc>
          <w:tcPr>
            <w:tcW w:w="0" w:type="auto"/>
          </w:tcPr>
          <w:p w:rsidR="00EA5B37" w:rsidRDefault="00EA5B37">
            <w:del w:id="68" w:author="SAW" w:date="2013-11-15T16:12:00Z">
              <w:r w:rsidDel="006371EE">
                <w:delText>d</w:delText>
              </w:r>
            </w:del>
            <w:ins w:id="69" w:author="SAW" w:date="2013-11-15T16:12:00Z">
              <w:r w:rsidR="006371EE">
                <w:rPr>
                  <w:rFonts w:hint="eastAsia"/>
                  <w:lang w:eastAsia="ja-JP"/>
                </w:rPr>
                <w:t>D</w:t>
              </w:r>
            </w:ins>
            <w:r>
              <w:t>-arginine</w:t>
            </w:r>
          </w:p>
        </w:tc>
        <w:tc>
          <w:tcPr>
            <w:tcW w:w="0" w:type="auto"/>
          </w:tcPr>
          <w:p w:rsidR="00EA5B37" w:rsidRDefault="00EA5B37">
            <w:pPr>
              <w:rPr>
                <w:rFonts w:hint="eastAsia"/>
                <w:lang w:eastAsia="ja-JP"/>
              </w:rPr>
            </w:pPr>
            <w:ins w:id="70" w:author="SAW" w:date="2013-11-15T15:03:00Z">
              <w:r>
                <w:rPr>
                  <w:rFonts w:hint="eastAsia"/>
                  <w:lang w:eastAsia="ja-JP"/>
                </w:rPr>
                <w:t xml:space="preserve">equivalent to </w:t>
              </w:r>
              <w:r w:rsidRPr="00EA5B37">
                <w:t>http://purl.obolibrary.org/obo/CHEBI_</w:t>
              </w:r>
            </w:ins>
            <w:ins w:id="71" w:author="SAW" w:date="2013-11-15T15:10:00Z">
              <w:r w:rsidR="00AA1B64">
                <w:rPr>
                  <w:rFonts w:hint="eastAsia"/>
                  <w:lang w:eastAsia="ja-JP"/>
                </w:rPr>
                <w:t>15816</w:t>
              </w:r>
            </w:ins>
          </w:p>
        </w:tc>
      </w:tr>
      <w:tr w:rsidR="00EA5B37">
        <w:tc>
          <w:tcPr>
            <w:tcW w:w="0" w:type="auto"/>
          </w:tcPr>
          <w:p w:rsidR="00EA5B37" w:rsidRDefault="00EA5B37">
            <w:r>
              <w:t>glycan:methionine</w:t>
            </w:r>
          </w:p>
        </w:tc>
        <w:tc>
          <w:tcPr>
            <w:tcW w:w="0" w:type="auto"/>
          </w:tcPr>
          <w:p w:rsidR="00EA5B37" w:rsidRDefault="00EA5B37">
            <w:r>
              <w:t>methionine</w:t>
            </w:r>
          </w:p>
        </w:tc>
        <w:tc>
          <w:tcPr>
            <w:tcW w:w="0" w:type="auto"/>
          </w:tcPr>
          <w:p w:rsidR="00EA5B37" w:rsidRDefault="00EA5B37">
            <w:pPr>
              <w:rPr>
                <w:rFonts w:hint="eastAsia"/>
                <w:lang w:eastAsia="ja-JP"/>
              </w:rPr>
            </w:pPr>
            <w:ins w:id="72" w:author="SAW" w:date="2013-11-15T15:03:00Z">
              <w:r>
                <w:rPr>
                  <w:rFonts w:hint="eastAsia"/>
                  <w:lang w:eastAsia="ja-JP"/>
                </w:rPr>
                <w:t xml:space="preserve">equivalent to </w:t>
              </w:r>
              <w:r w:rsidRPr="00EA5B37">
                <w:t>http://purl.obolibrary.org/obo/CHEBI_</w:t>
              </w:r>
            </w:ins>
            <w:ins w:id="73" w:author="SAW" w:date="2013-11-15T15:11:00Z">
              <w:r w:rsidR="00AA1B64">
                <w:rPr>
                  <w:rFonts w:hint="eastAsia"/>
                  <w:lang w:eastAsia="ja-JP"/>
                </w:rPr>
                <w:t>16643</w:t>
              </w:r>
            </w:ins>
          </w:p>
        </w:tc>
      </w:tr>
      <w:tr w:rsidR="00EA5B37">
        <w:tc>
          <w:tcPr>
            <w:tcW w:w="0" w:type="auto"/>
          </w:tcPr>
          <w:p w:rsidR="00EA5B37" w:rsidRDefault="00EA5B37">
            <w:r>
              <w:t>glycan:glutamine</w:t>
            </w:r>
          </w:p>
        </w:tc>
        <w:tc>
          <w:tcPr>
            <w:tcW w:w="0" w:type="auto"/>
          </w:tcPr>
          <w:p w:rsidR="00EA5B37" w:rsidRDefault="00EA5B37">
            <w:r>
              <w:t>glutamine</w:t>
            </w:r>
          </w:p>
        </w:tc>
        <w:tc>
          <w:tcPr>
            <w:tcW w:w="0" w:type="auto"/>
          </w:tcPr>
          <w:p w:rsidR="00EA5B37" w:rsidRDefault="00EA5B37">
            <w:pPr>
              <w:rPr>
                <w:rFonts w:hint="eastAsia"/>
                <w:lang w:eastAsia="ja-JP"/>
              </w:rPr>
            </w:pPr>
            <w:ins w:id="74" w:author="SAW" w:date="2013-11-15T15:03:00Z">
              <w:r>
                <w:rPr>
                  <w:rFonts w:hint="eastAsia"/>
                  <w:lang w:eastAsia="ja-JP"/>
                </w:rPr>
                <w:t xml:space="preserve">equivalent to </w:t>
              </w:r>
              <w:r w:rsidRPr="00EA5B37">
                <w:t>http://purl.obolibrary.org/obo/CHEBI_</w:t>
              </w:r>
            </w:ins>
            <w:ins w:id="75" w:author="SAW" w:date="2013-11-15T15:11:00Z">
              <w:r w:rsidR="00AA1B64">
                <w:rPr>
                  <w:rFonts w:hint="eastAsia"/>
                  <w:lang w:eastAsia="ja-JP"/>
                </w:rPr>
                <w:t>18050</w:t>
              </w:r>
            </w:ins>
          </w:p>
        </w:tc>
      </w:tr>
      <w:tr w:rsidR="00EA5B37">
        <w:tc>
          <w:tcPr>
            <w:tcW w:w="0" w:type="auto"/>
          </w:tcPr>
          <w:p w:rsidR="00EA5B37" w:rsidRDefault="00EA5B37">
            <w:r>
              <w:t>glycan:tyrosine</w:t>
            </w:r>
          </w:p>
        </w:tc>
        <w:tc>
          <w:tcPr>
            <w:tcW w:w="0" w:type="auto"/>
          </w:tcPr>
          <w:p w:rsidR="00EA5B37" w:rsidRDefault="00EA5B37">
            <w:r>
              <w:t>tyrosine</w:t>
            </w:r>
          </w:p>
        </w:tc>
        <w:tc>
          <w:tcPr>
            <w:tcW w:w="0" w:type="auto"/>
          </w:tcPr>
          <w:p w:rsidR="00EA5B37" w:rsidRDefault="00EA5B37">
            <w:pPr>
              <w:rPr>
                <w:rFonts w:hint="eastAsia"/>
                <w:lang w:eastAsia="ja-JP"/>
              </w:rPr>
            </w:pPr>
            <w:ins w:id="76" w:author="SAW" w:date="2013-11-15T15:03:00Z">
              <w:r>
                <w:rPr>
                  <w:rFonts w:hint="eastAsia"/>
                  <w:lang w:eastAsia="ja-JP"/>
                </w:rPr>
                <w:t xml:space="preserve">equivalent to </w:t>
              </w:r>
              <w:r w:rsidRPr="00EA5B37">
                <w:t>http://purl.obolibrary.org/obo/CHEBI_</w:t>
              </w:r>
            </w:ins>
            <w:ins w:id="77" w:author="SAW" w:date="2013-11-15T15:11:00Z">
              <w:r w:rsidR="00AA1B64">
                <w:rPr>
                  <w:rFonts w:hint="eastAsia"/>
                  <w:lang w:eastAsia="ja-JP"/>
                </w:rPr>
                <w:t>17895</w:t>
              </w:r>
            </w:ins>
          </w:p>
        </w:tc>
      </w:tr>
      <w:tr w:rsidR="00EA5B37">
        <w:tc>
          <w:tcPr>
            <w:tcW w:w="0" w:type="auto"/>
          </w:tcPr>
          <w:p w:rsidR="00EA5B37" w:rsidRDefault="00EA5B37">
            <w:r>
              <w:t>glycan:threonine</w:t>
            </w:r>
          </w:p>
        </w:tc>
        <w:tc>
          <w:tcPr>
            <w:tcW w:w="0" w:type="auto"/>
          </w:tcPr>
          <w:p w:rsidR="00EA5B37" w:rsidRDefault="00EA5B37">
            <w:r>
              <w:t>threonine</w:t>
            </w:r>
          </w:p>
        </w:tc>
        <w:tc>
          <w:tcPr>
            <w:tcW w:w="0" w:type="auto"/>
          </w:tcPr>
          <w:p w:rsidR="00EA5B37" w:rsidRDefault="00EA5B37">
            <w:pPr>
              <w:rPr>
                <w:rFonts w:hint="eastAsia"/>
                <w:lang w:eastAsia="ja-JP"/>
              </w:rPr>
            </w:pPr>
            <w:ins w:id="78" w:author="SAW" w:date="2013-11-15T15:03:00Z">
              <w:r>
                <w:rPr>
                  <w:rFonts w:hint="eastAsia"/>
                  <w:lang w:eastAsia="ja-JP"/>
                </w:rPr>
                <w:t xml:space="preserve">equivalent to </w:t>
              </w:r>
              <w:r w:rsidRPr="00EA5B37">
                <w:t>http://purl.obolibrary.org/obo/CHEBI_</w:t>
              </w:r>
            </w:ins>
            <w:ins w:id="79" w:author="SAW" w:date="2013-11-15T15:12:00Z">
              <w:r w:rsidR="00AA1B64">
                <w:rPr>
                  <w:rFonts w:hint="eastAsia"/>
                  <w:lang w:eastAsia="ja-JP"/>
                </w:rPr>
                <w:t>16857</w:t>
              </w:r>
            </w:ins>
          </w:p>
        </w:tc>
      </w:tr>
      <w:tr w:rsidR="00EA5B37">
        <w:tc>
          <w:tcPr>
            <w:tcW w:w="0" w:type="auto"/>
          </w:tcPr>
          <w:p w:rsidR="00EA5B37" w:rsidRDefault="00EA5B37" w:rsidP="006371EE">
            <w:r>
              <w:t>glycan:</w:t>
            </w:r>
            <w:del w:id="80" w:author="SAW" w:date="2013-11-15T16:12:00Z">
              <w:r w:rsidDel="006371EE">
                <w:delText>d</w:delText>
              </w:r>
            </w:del>
            <w:ins w:id="81" w:author="SAW" w:date="2013-11-15T16:12:00Z">
              <w:r w:rsidR="006371EE">
                <w:rPr>
                  <w:rFonts w:hint="eastAsia"/>
                  <w:lang w:eastAsia="ja-JP"/>
                </w:rPr>
                <w:t>D</w:t>
              </w:r>
            </w:ins>
            <w:r>
              <w:t>-histidine</w:t>
            </w:r>
          </w:p>
        </w:tc>
        <w:tc>
          <w:tcPr>
            <w:tcW w:w="0" w:type="auto"/>
          </w:tcPr>
          <w:p w:rsidR="00EA5B37" w:rsidRDefault="00EA5B37">
            <w:del w:id="82" w:author="SAW" w:date="2013-11-15T16:12:00Z">
              <w:r w:rsidDel="006371EE">
                <w:delText>d</w:delText>
              </w:r>
            </w:del>
            <w:ins w:id="83" w:author="SAW" w:date="2013-11-15T16:12:00Z">
              <w:r w:rsidR="006371EE">
                <w:rPr>
                  <w:rFonts w:hint="eastAsia"/>
                  <w:lang w:eastAsia="ja-JP"/>
                </w:rPr>
                <w:t>D</w:t>
              </w:r>
            </w:ins>
            <w:r>
              <w:t>-histidine</w:t>
            </w:r>
          </w:p>
        </w:tc>
        <w:tc>
          <w:tcPr>
            <w:tcW w:w="0" w:type="auto"/>
          </w:tcPr>
          <w:p w:rsidR="00EA5B37" w:rsidRDefault="00EA5B37">
            <w:pPr>
              <w:rPr>
                <w:rFonts w:hint="eastAsia"/>
                <w:lang w:eastAsia="ja-JP"/>
              </w:rPr>
            </w:pPr>
            <w:ins w:id="84" w:author="SAW" w:date="2013-11-15T15:03:00Z">
              <w:r>
                <w:rPr>
                  <w:rFonts w:hint="eastAsia"/>
                  <w:lang w:eastAsia="ja-JP"/>
                </w:rPr>
                <w:t xml:space="preserve">equivalent to </w:t>
              </w:r>
              <w:r w:rsidRPr="00EA5B37">
                <w:t>http://purl.obolibrary.org/obo/CHEBI_</w:t>
              </w:r>
            </w:ins>
            <w:ins w:id="85" w:author="SAW" w:date="2013-11-15T15:12:00Z">
              <w:r w:rsidR="00AA1B64">
                <w:rPr>
                  <w:rFonts w:hint="eastAsia"/>
                  <w:lang w:eastAsia="ja-JP"/>
                </w:rPr>
                <w:t>2</w:t>
              </w:r>
            </w:ins>
            <w:ins w:id="86" w:author="SAW" w:date="2013-11-15T15:13:00Z">
              <w:r w:rsidR="00AA1B64">
                <w:rPr>
                  <w:rFonts w:hint="eastAsia"/>
                  <w:lang w:eastAsia="ja-JP"/>
                </w:rPr>
                <w:t>7947</w:t>
              </w:r>
            </w:ins>
          </w:p>
        </w:tc>
      </w:tr>
      <w:tr w:rsidR="00EA5B37">
        <w:tc>
          <w:tcPr>
            <w:tcW w:w="0" w:type="auto"/>
          </w:tcPr>
          <w:p w:rsidR="00EA5B37" w:rsidRDefault="00EA5B37" w:rsidP="006371EE">
            <w:r>
              <w:t>glycan:</w:t>
            </w:r>
            <w:del w:id="87" w:author="SAW" w:date="2013-11-15T16:12:00Z">
              <w:r w:rsidDel="006371EE">
                <w:delText>d</w:delText>
              </w:r>
            </w:del>
            <w:ins w:id="88" w:author="SAW" w:date="2013-11-15T16:12:00Z">
              <w:r w:rsidR="006371EE">
                <w:rPr>
                  <w:rFonts w:hint="eastAsia"/>
                  <w:lang w:eastAsia="ja-JP"/>
                </w:rPr>
                <w:t>D</w:t>
              </w:r>
            </w:ins>
            <w:r>
              <w:t>-glutamine</w:t>
            </w:r>
          </w:p>
        </w:tc>
        <w:tc>
          <w:tcPr>
            <w:tcW w:w="0" w:type="auto"/>
          </w:tcPr>
          <w:p w:rsidR="00EA5B37" w:rsidRDefault="00EA5B37">
            <w:del w:id="89" w:author="SAW" w:date="2013-11-15T16:12:00Z">
              <w:r w:rsidDel="006371EE">
                <w:delText>d</w:delText>
              </w:r>
            </w:del>
            <w:ins w:id="90" w:author="SAW" w:date="2013-11-15T16:12:00Z">
              <w:r w:rsidR="006371EE">
                <w:rPr>
                  <w:rFonts w:hint="eastAsia"/>
                  <w:lang w:eastAsia="ja-JP"/>
                </w:rPr>
                <w:t>D</w:t>
              </w:r>
            </w:ins>
            <w:r>
              <w:t>-glutamine</w:t>
            </w:r>
          </w:p>
        </w:tc>
        <w:tc>
          <w:tcPr>
            <w:tcW w:w="0" w:type="auto"/>
          </w:tcPr>
          <w:p w:rsidR="00EA5B37" w:rsidRDefault="00EA5B37">
            <w:pPr>
              <w:rPr>
                <w:rFonts w:hint="eastAsia"/>
                <w:lang w:eastAsia="ja-JP"/>
              </w:rPr>
            </w:pPr>
            <w:ins w:id="91" w:author="SAW" w:date="2013-11-15T15:03:00Z">
              <w:r>
                <w:rPr>
                  <w:rFonts w:hint="eastAsia"/>
                  <w:lang w:eastAsia="ja-JP"/>
                </w:rPr>
                <w:t xml:space="preserve">equivalent to </w:t>
              </w:r>
              <w:r w:rsidRPr="00EA5B37">
                <w:t>http://purl.obolibrary.org/obo/CHEBI_</w:t>
              </w:r>
            </w:ins>
            <w:ins w:id="92" w:author="SAW" w:date="2013-11-15T15:13:00Z">
              <w:r w:rsidR="00AA1B64">
                <w:rPr>
                  <w:rFonts w:hint="eastAsia"/>
                  <w:lang w:eastAsia="ja-JP"/>
                </w:rPr>
                <w:t>17061</w:t>
              </w:r>
            </w:ins>
          </w:p>
        </w:tc>
      </w:tr>
      <w:tr w:rsidR="00EA5B37">
        <w:tc>
          <w:tcPr>
            <w:tcW w:w="0" w:type="auto"/>
          </w:tcPr>
          <w:p w:rsidR="00EA5B37" w:rsidRDefault="00EA5B37" w:rsidP="006371EE">
            <w:r>
              <w:t>glycan:</w:t>
            </w:r>
            <w:del w:id="93" w:author="SAW" w:date="2013-11-15T16:12:00Z">
              <w:r w:rsidDel="006371EE">
                <w:delText>d</w:delText>
              </w:r>
            </w:del>
            <w:ins w:id="94" w:author="SAW" w:date="2013-11-15T16:12:00Z">
              <w:r w:rsidR="006371EE">
                <w:rPr>
                  <w:rFonts w:hint="eastAsia"/>
                  <w:lang w:eastAsia="ja-JP"/>
                </w:rPr>
                <w:t>D</w:t>
              </w:r>
            </w:ins>
            <w:r>
              <w:t>-serine</w:t>
            </w:r>
          </w:p>
        </w:tc>
        <w:tc>
          <w:tcPr>
            <w:tcW w:w="0" w:type="auto"/>
          </w:tcPr>
          <w:p w:rsidR="00EA5B37" w:rsidRDefault="00EA5B37">
            <w:del w:id="95" w:author="SAW" w:date="2013-11-15T16:12:00Z">
              <w:r w:rsidDel="006371EE">
                <w:delText>d</w:delText>
              </w:r>
            </w:del>
            <w:ins w:id="96" w:author="SAW" w:date="2013-11-15T16:12:00Z">
              <w:r w:rsidR="006371EE">
                <w:rPr>
                  <w:rFonts w:hint="eastAsia"/>
                  <w:lang w:eastAsia="ja-JP"/>
                </w:rPr>
                <w:t>D</w:t>
              </w:r>
            </w:ins>
            <w:r>
              <w:t>-serine</w:t>
            </w:r>
          </w:p>
        </w:tc>
        <w:tc>
          <w:tcPr>
            <w:tcW w:w="0" w:type="auto"/>
          </w:tcPr>
          <w:p w:rsidR="00EA5B37" w:rsidRDefault="00EA5B37">
            <w:pPr>
              <w:rPr>
                <w:rFonts w:hint="eastAsia"/>
                <w:lang w:eastAsia="ja-JP"/>
              </w:rPr>
            </w:pPr>
            <w:ins w:id="97" w:author="SAW" w:date="2013-11-15T15:03:00Z">
              <w:r>
                <w:rPr>
                  <w:rFonts w:hint="eastAsia"/>
                  <w:lang w:eastAsia="ja-JP"/>
                </w:rPr>
                <w:t xml:space="preserve">equivalent to </w:t>
              </w:r>
              <w:r w:rsidRPr="00EA5B37">
                <w:t>http://purl.obolibrary.org/obo/CHEBI_</w:t>
              </w:r>
            </w:ins>
            <w:ins w:id="98" w:author="SAW" w:date="2013-11-15T15:13:00Z">
              <w:r w:rsidR="00AA1B64">
                <w:rPr>
                  <w:rFonts w:hint="eastAsia"/>
                  <w:lang w:eastAsia="ja-JP"/>
                </w:rPr>
                <w:t>16523</w:t>
              </w:r>
            </w:ins>
          </w:p>
        </w:tc>
      </w:tr>
      <w:tr w:rsidR="00EA5B37">
        <w:tc>
          <w:tcPr>
            <w:tcW w:w="0" w:type="auto"/>
          </w:tcPr>
          <w:p w:rsidR="00EA5B37" w:rsidRDefault="00EA5B37">
            <w:r>
              <w:t>glycan:serine</w:t>
            </w:r>
          </w:p>
        </w:tc>
        <w:tc>
          <w:tcPr>
            <w:tcW w:w="0" w:type="auto"/>
          </w:tcPr>
          <w:p w:rsidR="00EA5B37" w:rsidRDefault="006371EE">
            <w:r>
              <w:t>S</w:t>
            </w:r>
            <w:r w:rsidR="00EA5B37">
              <w:t>erine</w:t>
            </w:r>
          </w:p>
        </w:tc>
        <w:tc>
          <w:tcPr>
            <w:tcW w:w="0" w:type="auto"/>
          </w:tcPr>
          <w:p w:rsidR="00EA5B37" w:rsidRDefault="00EA5B37">
            <w:pPr>
              <w:rPr>
                <w:rFonts w:hint="eastAsia"/>
                <w:lang w:eastAsia="ja-JP"/>
              </w:rPr>
            </w:pPr>
            <w:ins w:id="99" w:author="SAW" w:date="2013-11-15T15:03:00Z">
              <w:r>
                <w:rPr>
                  <w:rFonts w:hint="eastAsia"/>
                  <w:lang w:eastAsia="ja-JP"/>
                </w:rPr>
                <w:t xml:space="preserve">equivalent to </w:t>
              </w:r>
              <w:r w:rsidRPr="00EA5B37">
                <w:t>http://purl.obolibrary.org/obo/CHEBI_</w:t>
              </w:r>
            </w:ins>
            <w:ins w:id="100" w:author="SAW" w:date="2013-11-15T15:13:00Z">
              <w:r w:rsidR="00AA1B64">
                <w:rPr>
                  <w:rFonts w:hint="eastAsia"/>
                  <w:lang w:eastAsia="ja-JP"/>
                </w:rPr>
                <w:t>17115</w:t>
              </w:r>
            </w:ins>
          </w:p>
        </w:tc>
      </w:tr>
      <w:tr w:rsidR="00EA5B37">
        <w:tc>
          <w:tcPr>
            <w:tcW w:w="0" w:type="auto"/>
          </w:tcPr>
          <w:p w:rsidR="00EA5B37" w:rsidRDefault="00EA5B37" w:rsidP="006371EE">
            <w:r>
              <w:t>glycan:</w:t>
            </w:r>
            <w:del w:id="101" w:author="SAW" w:date="2013-11-15T16:12:00Z">
              <w:r w:rsidDel="006371EE">
                <w:delText>d</w:delText>
              </w:r>
            </w:del>
            <w:ins w:id="102" w:author="SAW" w:date="2013-11-15T16:12:00Z">
              <w:r w:rsidR="006371EE">
                <w:rPr>
                  <w:rFonts w:hint="eastAsia"/>
                  <w:lang w:eastAsia="ja-JP"/>
                </w:rPr>
                <w:t>D</w:t>
              </w:r>
            </w:ins>
            <w:r>
              <w:t>-threonine</w:t>
            </w:r>
          </w:p>
        </w:tc>
        <w:tc>
          <w:tcPr>
            <w:tcW w:w="0" w:type="auto"/>
          </w:tcPr>
          <w:p w:rsidR="00EA5B37" w:rsidRDefault="00EA5B37">
            <w:del w:id="103" w:author="SAW" w:date="2013-11-15T16:12:00Z">
              <w:r w:rsidDel="006371EE">
                <w:delText>d</w:delText>
              </w:r>
            </w:del>
            <w:ins w:id="104" w:author="SAW" w:date="2013-11-15T16:12:00Z">
              <w:r w:rsidR="006371EE">
                <w:rPr>
                  <w:rFonts w:hint="eastAsia"/>
                  <w:lang w:eastAsia="ja-JP"/>
                </w:rPr>
                <w:t>D</w:t>
              </w:r>
            </w:ins>
            <w:r>
              <w:t>-threonine</w:t>
            </w:r>
          </w:p>
        </w:tc>
        <w:tc>
          <w:tcPr>
            <w:tcW w:w="0" w:type="auto"/>
          </w:tcPr>
          <w:p w:rsidR="00EA5B37" w:rsidRDefault="00EA5B37">
            <w:pPr>
              <w:rPr>
                <w:rFonts w:hint="eastAsia"/>
                <w:lang w:eastAsia="ja-JP"/>
              </w:rPr>
            </w:pPr>
            <w:ins w:id="105" w:author="SAW" w:date="2013-11-15T15:03:00Z">
              <w:r>
                <w:rPr>
                  <w:rFonts w:hint="eastAsia"/>
                  <w:lang w:eastAsia="ja-JP"/>
                </w:rPr>
                <w:t xml:space="preserve">equivalent to </w:t>
              </w:r>
              <w:r w:rsidRPr="00EA5B37">
                <w:t>http://purl.obolibrary.org/obo/CHEBI_</w:t>
              </w:r>
            </w:ins>
            <w:ins w:id="106" w:author="SAW" w:date="2013-11-15T15:14:00Z">
              <w:r w:rsidR="00AA1B64">
                <w:rPr>
                  <w:rFonts w:hint="eastAsia"/>
                  <w:lang w:eastAsia="ja-JP"/>
                </w:rPr>
                <w:t>16398</w:t>
              </w:r>
            </w:ins>
          </w:p>
        </w:tc>
      </w:tr>
      <w:tr w:rsidR="00EA5B37">
        <w:tc>
          <w:tcPr>
            <w:tcW w:w="0" w:type="auto"/>
          </w:tcPr>
          <w:p w:rsidR="00EA5B37" w:rsidRDefault="00EA5B37" w:rsidP="006371EE">
            <w:r>
              <w:t>glycan:</w:t>
            </w:r>
            <w:del w:id="107" w:author="SAW" w:date="2013-11-15T16:12:00Z">
              <w:r w:rsidDel="006371EE">
                <w:delText>d</w:delText>
              </w:r>
            </w:del>
            <w:ins w:id="108" w:author="SAW" w:date="2013-11-15T16:12:00Z">
              <w:r w:rsidR="006371EE">
                <w:rPr>
                  <w:rFonts w:hint="eastAsia"/>
                  <w:lang w:eastAsia="ja-JP"/>
                </w:rPr>
                <w:t>D</w:t>
              </w:r>
            </w:ins>
            <w:r>
              <w:t>-glutamic_acid</w:t>
            </w:r>
          </w:p>
        </w:tc>
        <w:tc>
          <w:tcPr>
            <w:tcW w:w="0" w:type="auto"/>
          </w:tcPr>
          <w:p w:rsidR="00EA5B37" w:rsidRDefault="00EA5B37">
            <w:del w:id="109" w:author="SAW" w:date="2013-11-15T16:12:00Z">
              <w:r w:rsidDel="006371EE">
                <w:delText>d</w:delText>
              </w:r>
            </w:del>
            <w:ins w:id="110" w:author="SAW" w:date="2013-11-15T16:12:00Z">
              <w:r w:rsidR="006371EE">
                <w:rPr>
                  <w:rFonts w:hint="eastAsia"/>
                  <w:lang w:eastAsia="ja-JP"/>
                </w:rPr>
                <w:t>D</w:t>
              </w:r>
            </w:ins>
            <w:r>
              <w:t>-glutamic acid</w:t>
            </w:r>
          </w:p>
        </w:tc>
        <w:tc>
          <w:tcPr>
            <w:tcW w:w="0" w:type="auto"/>
          </w:tcPr>
          <w:p w:rsidR="00EA5B37" w:rsidRDefault="00EA5B37">
            <w:pPr>
              <w:rPr>
                <w:rFonts w:hint="eastAsia"/>
                <w:lang w:eastAsia="ja-JP"/>
              </w:rPr>
            </w:pPr>
            <w:ins w:id="111" w:author="SAW" w:date="2013-11-15T15:03:00Z">
              <w:r>
                <w:rPr>
                  <w:rFonts w:hint="eastAsia"/>
                  <w:lang w:eastAsia="ja-JP"/>
                </w:rPr>
                <w:t xml:space="preserve">equivalent to </w:t>
              </w:r>
              <w:r w:rsidRPr="00EA5B37">
                <w:t>http://purl.obolibrary.org/obo/CHEBI_</w:t>
              </w:r>
            </w:ins>
            <w:ins w:id="112" w:author="SAW" w:date="2013-11-15T15:14:00Z">
              <w:r w:rsidR="00AA1B64">
                <w:rPr>
                  <w:rFonts w:hint="eastAsia"/>
                  <w:lang w:eastAsia="ja-JP"/>
                </w:rPr>
                <w:t>15966</w:t>
              </w:r>
            </w:ins>
          </w:p>
        </w:tc>
      </w:tr>
      <w:tr w:rsidR="00EA5B37">
        <w:tc>
          <w:tcPr>
            <w:tcW w:w="0" w:type="auto"/>
          </w:tcPr>
          <w:p w:rsidR="00EA5B37" w:rsidRDefault="00EA5B37">
            <w:r>
              <w:t>glycan:proline</w:t>
            </w:r>
          </w:p>
        </w:tc>
        <w:tc>
          <w:tcPr>
            <w:tcW w:w="0" w:type="auto"/>
          </w:tcPr>
          <w:p w:rsidR="00EA5B37" w:rsidRDefault="006371EE">
            <w:r>
              <w:t>P</w:t>
            </w:r>
            <w:r w:rsidR="00EA5B37">
              <w:t>roline</w:t>
            </w:r>
          </w:p>
        </w:tc>
        <w:tc>
          <w:tcPr>
            <w:tcW w:w="0" w:type="auto"/>
          </w:tcPr>
          <w:p w:rsidR="00EA5B37" w:rsidRDefault="00EA5B37">
            <w:pPr>
              <w:rPr>
                <w:rFonts w:hint="eastAsia"/>
                <w:lang w:eastAsia="ja-JP"/>
              </w:rPr>
            </w:pPr>
            <w:ins w:id="113" w:author="SAW" w:date="2013-11-15T15:03:00Z">
              <w:r>
                <w:rPr>
                  <w:rFonts w:hint="eastAsia"/>
                  <w:lang w:eastAsia="ja-JP"/>
                </w:rPr>
                <w:t xml:space="preserve">equivalent to </w:t>
              </w:r>
              <w:r w:rsidRPr="00EA5B37">
                <w:t>http://purl.obolibrary.org/obo/CHEBI_</w:t>
              </w:r>
            </w:ins>
            <w:ins w:id="114" w:author="SAW" w:date="2013-11-15T15:15:00Z">
              <w:r w:rsidR="00AA1B64">
                <w:rPr>
                  <w:rFonts w:hint="eastAsia"/>
                  <w:lang w:eastAsia="ja-JP"/>
                </w:rPr>
                <w:t>17203</w:t>
              </w:r>
            </w:ins>
          </w:p>
        </w:tc>
      </w:tr>
      <w:tr w:rsidR="00EA5B37">
        <w:tc>
          <w:tcPr>
            <w:tcW w:w="0" w:type="auto"/>
          </w:tcPr>
          <w:p w:rsidR="00EA5B37" w:rsidRDefault="00EA5B37" w:rsidP="006371EE">
            <w:r>
              <w:t>glycan:</w:t>
            </w:r>
            <w:del w:id="115" w:author="SAW" w:date="2013-11-15T16:12:00Z">
              <w:r w:rsidDel="006371EE">
                <w:delText>d</w:delText>
              </w:r>
            </w:del>
            <w:ins w:id="116" w:author="SAW" w:date="2013-11-15T16:12:00Z">
              <w:r w:rsidR="006371EE">
                <w:rPr>
                  <w:rFonts w:hint="eastAsia"/>
                  <w:lang w:eastAsia="ja-JP"/>
                </w:rPr>
                <w:t>D</w:t>
              </w:r>
            </w:ins>
            <w:r>
              <w:t>-tyrosine</w:t>
            </w:r>
          </w:p>
        </w:tc>
        <w:tc>
          <w:tcPr>
            <w:tcW w:w="0" w:type="auto"/>
          </w:tcPr>
          <w:p w:rsidR="00EA5B37" w:rsidRDefault="00EA5B37">
            <w:del w:id="117" w:author="SAW" w:date="2013-11-15T16:12:00Z">
              <w:r w:rsidDel="006371EE">
                <w:delText>d</w:delText>
              </w:r>
            </w:del>
            <w:ins w:id="118" w:author="SAW" w:date="2013-11-15T16:12:00Z">
              <w:r w:rsidR="006371EE">
                <w:rPr>
                  <w:rFonts w:hint="eastAsia"/>
                  <w:lang w:eastAsia="ja-JP"/>
                </w:rPr>
                <w:t>D</w:t>
              </w:r>
            </w:ins>
            <w:r>
              <w:t>-tyrosine</w:t>
            </w:r>
          </w:p>
        </w:tc>
        <w:tc>
          <w:tcPr>
            <w:tcW w:w="0" w:type="auto"/>
          </w:tcPr>
          <w:p w:rsidR="00EA5B37" w:rsidRDefault="00EA5B37">
            <w:pPr>
              <w:rPr>
                <w:rFonts w:hint="eastAsia"/>
                <w:lang w:eastAsia="ja-JP"/>
              </w:rPr>
            </w:pPr>
            <w:ins w:id="119" w:author="SAW" w:date="2013-11-15T15:03:00Z">
              <w:r>
                <w:rPr>
                  <w:rFonts w:hint="eastAsia"/>
                  <w:lang w:eastAsia="ja-JP"/>
                </w:rPr>
                <w:t xml:space="preserve">equivalent to </w:t>
              </w:r>
              <w:r w:rsidRPr="00EA5B37">
                <w:t>http://purl.obolibrary.org/obo/CHEBI_</w:t>
              </w:r>
            </w:ins>
            <w:ins w:id="120" w:author="SAW" w:date="2013-11-15T15:40:00Z">
              <w:r w:rsidR="00335A96">
                <w:rPr>
                  <w:rFonts w:hint="eastAsia"/>
                  <w:lang w:eastAsia="ja-JP"/>
                </w:rPr>
                <w:t>28479</w:t>
              </w:r>
            </w:ins>
          </w:p>
        </w:tc>
      </w:tr>
      <w:tr w:rsidR="00EA5B37">
        <w:tc>
          <w:tcPr>
            <w:tcW w:w="0" w:type="auto"/>
          </w:tcPr>
          <w:p w:rsidR="00EA5B37" w:rsidRDefault="00EA5B37">
            <w:r>
              <w:t>glycan:aspartic_acid</w:t>
            </w:r>
          </w:p>
        </w:tc>
        <w:tc>
          <w:tcPr>
            <w:tcW w:w="0" w:type="auto"/>
          </w:tcPr>
          <w:p w:rsidR="00EA5B37" w:rsidRDefault="00EA5B37">
            <w:r>
              <w:t>aspartic acid</w:t>
            </w:r>
          </w:p>
        </w:tc>
        <w:tc>
          <w:tcPr>
            <w:tcW w:w="0" w:type="auto"/>
          </w:tcPr>
          <w:p w:rsidR="00EA5B37" w:rsidRDefault="00EA5B37">
            <w:pPr>
              <w:rPr>
                <w:rFonts w:hint="eastAsia"/>
                <w:lang w:eastAsia="ja-JP"/>
              </w:rPr>
            </w:pPr>
            <w:ins w:id="121" w:author="SAW" w:date="2013-11-15T15:03:00Z">
              <w:r>
                <w:rPr>
                  <w:rFonts w:hint="eastAsia"/>
                  <w:lang w:eastAsia="ja-JP"/>
                </w:rPr>
                <w:t xml:space="preserve">equivalent to </w:t>
              </w:r>
              <w:r w:rsidRPr="00EA5B37">
                <w:t>http://purl.obolibrary.org/obo/CHEBI_</w:t>
              </w:r>
            </w:ins>
            <w:ins w:id="122" w:author="SAW" w:date="2013-11-15T15:41:00Z">
              <w:r w:rsidR="00335A96">
                <w:rPr>
                  <w:rFonts w:hint="eastAsia"/>
                  <w:lang w:eastAsia="ja-JP"/>
                </w:rPr>
                <w:t>17053</w:t>
              </w:r>
            </w:ins>
          </w:p>
        </w:tc>
      </w:tr>
      <w:tr w:rsidR="00EA5B37">
        <w:tc>
          <w:tcPr>
            <w:tcW w:w="0" w:type="auto"/>
          </w:tcPr>
          <w:p w:rsidR="00EA5B37" w:rsidRDefault="00EA5B37">
            <w:r>
              <w:t>glycan:glutamic_acid</w:t>
            </w:r>
          </w:p>
        </w:tc>
        <w:tc>
          <w:tcPr>
            <w:tcW w:w="0" w:type="auto"/>
          </w:tcPr>
          <w:p w:rsidR="00EA5B37" w:rsidRDefault="00EA5B37">
            <w:r>
              <w:t>glutamic acid</w:t>
            </w:r>
          </w:p>
        </w:tc>
        <w:tc>
          <w:tcPr>
            <w:tcW w:w="0" w:type="auto"/>
          </w:tcPr>
          <w:p w:rsidR="00EA5B37" w:rsidRDefault="00EA5B37">
            <w:pPr>
              <w:rPr>
                <w:rFonts w:hint="eastAsia"/>
                <w:lang w:eastAsia="ja-JP"/>
              </w:rPr>
            </w:pPr>
            <w:ins w:id="123" w:author="SAW" w:date="2013-11-15T15:03:00Z">
              <w:r>
                <w:rPr>
                  <w:rFonts w:hint="eastAsia"/>
                  <w:lang w:eastAsia="ja-JP"/>
                </w:rPr>
                <w:t xml:space="preserve">equivalent to </w:t>
              </w:r>
              <w:r w:rsidRPr="00EA5B37">
                <w:t>http://purl.obolibrary.org/obo/CHEBI_</w:t>
              </w:r>
            </w:ins>
            <w:ins w:id="124" w:author="SAW" w:date="2013-11-15T15:41:00Z">
              <w:r w:rsidR="00335A96">
                <w:rPr>
                  <w:rFonts w:hint="eastAsia"/>
                  <w:lang w:eastAsia="ja-JP"/>
                </w:rPr>
                <w:t>16015</w:t>
              </w:r>
            </w:ins>
          </w:p>
        </w:tc>
      </w:tr>
      <w:tr w:rsidR="00EA5B37">
        <w:tc>
          <w:tcPr>
            <w:tcW w:w="0" w:type="auto"/>
          </w:tcPr>
          <w:p w:rsidR="00EA5B37" w:rsidRDefault="00EA5B37" w:rsidP="006371EE">
            <w:r>
              <w:t>glycan:</w:t>
            </w:r>
            <w:del w:id="125" w:author="SAW" w:date="2013-11-15T16:12:00Z">
              <w:r w:rsidDel="006371EE">
                <w:delText>d</w:delText>
              </w:r>
            </w:del>
            <w:ins w:id="126" w:author="SAW" w:date="2013-11-15T16:12:00Z">
              <w:r w:rsidR="006371EE">
                <w:rPr>
                  <w:rFonts w:hint="eastAsia"/>
                  <w:lang w:eastAsia="ja-JP"/>
                </w:rPr>
                <w:t>D</w:t>
              </w:r>
            </w:ins>
            <w:r>
              <w:t>-cysteine</w:t>
            </w:r>
          </w:p>
        </w:tc>
        <w:tc>
          <w:tcPr>
            <w:tcW w:w="0" w:type="auto"/>
          </w:tcPr>
          <w:p w:rsidR="00EA5B37" w:rsidRDefault="00EA5B37">
            <w:del w:id="127" w:author="SAW" w:date="2013-11-15T16:13:00Z">
              <w:r w:rsidDel="006371EE">
                <w:delText>d</w:delText>
              </w:r>
            </w:del>
            <w:ins w:id="128" w:author="SAW" w:date="2013-11-15T16:13:00Z">
              <w:r w:rsidR="006371EE">
                <w:rPr>
                  <w:rFonts w:hint="eastAsia"/>
                  <w:lang w:eastAsia="ja-JP"/>
                </w:rPr>
                <w:t>D</w:t>
              </w:r>
            </w:ins>
            <w:r>
              <w:t>-cysteine</w:t>
            </w:r>
          </w:p>
        </w:tc>
        <w:tc>
          <w:tcPr>
            <w:tcW w:w="0" w:type="auto"/>
          </w:tcPr>
          <w:p w:rsidR="00EA5B37" w:rsidRDefault="00EA5B37">
            <w:pPr>
              <w:rPr>
                <w:rFonts w:hint="eastAsia"/>
                <w:lang w:eastAsia="ja-JP"/>
              </w:rPr>
            </w:pPr>
            <w:ins w:id="129" w:author="SAW" w:date="2013-11-15T15:03:00Z">
              <w:r>
                <w:rPr>
                  <w:rFonts w:hint="eastAsia"/>
                  <w:lang w:eastAsia="ja-JP"/>
                </w:rPr>
                <w:t xml:space="preserve">equivalent to </w:t>
              </w:r>
              <w:r w:rsidRPr="00EA5B37">
                <w:t>http://purl.obolibrary.org/obo/CHEBI_</w:t>
              </w:r>
            </w:ins>
            <w:ins w:id="130" w:author="SAW" w:date="2013-11-15T15:42:00Z">
              <w:r w:rsidR="00335A96">
                <w:rPr>
                  <w:rFonts w:hint="eastAsia"/>
                  <w:lang w:eastAsia="ja-JP"/>
                </w:rPr>
                <w:t>16375</w:t>
              </w:r>
            </w:ins>
          </w:p>
        </w:tc>
      </w:tr>
      <w:tr w:rsidR="00EA5B37">
        <w:tc>
          <w:tcPr>
            <w:tcW w:w="0" w:type="auto"/>
          </w:tcPr>
          <w:p w:rsidR="00EA5B37" w:rsidRDefault="00EA5B37">
            <w:r>
              <w:lastRenderedPageBreak/>
              <w:t>glycan:histidine</w:t>
            </w:r>
          </w:p>
        </w:tc>
        <w:tc>
          <w:tcPr>
            <w:tcW w:w="0" w:type="auto"/>
          </w:tcPr>
          <w:p w:rsidR="00EA5B37" w:rsidRDefault="00EA5B37">
            <w:r>
              <w:t>histidine</w:t>
            </w:r>
          </w:p>
        </w:tc>
        <w:tc>
          <w:tcPr>
            <w:tcW w:w="0" w:type="auto"/>
          </w:tcPr>
          <w:p w:rsidR="00EA5B37" w:rsidRDefault="00EA5B37">
            <w:pPr>
              <w:rPr>
                <w:rFonts w:hint="eastAsia"/>
                <w:lang w:eastAsia="ja-JP"/>
              </w:rPr>
            </w:pPr>
            <w:ins w:id="131" w:author="SAW" w:date="2013-11-15T15:03:00Z">
              <w:r>
                <w:rPr>
                  <w:rFonts w:hint="eastAsia"/>
                  <w:lang w:eastAsia="ja-JP"/>
                </w:rPr>
                <w:t xml:space="preserve">equivalent to </w:t>
              </w:r>
              <w:r w:rsidRPr="00EA5B37">
                <w:t>http://purl.obolibrary.org/obo/CHEBI_</w:t>
              </w:r>
            </w:ins>
            <w:ins w:id="132" w:author="SAW" w:date="2013-11-15T16:02:00Z">
              <w:r w:rsidR="00A75CE1">
                <w:rPr>
                  <w:rFonts w:hint="eastAsia"/>
                  <w:lang w:eastAsia="ja-JP"/>
                </w:rPr>
                <w:t>15971</w:t>
              </w:r>
            </w:ins>
          </w:p>
        </w:tc>
      </w:tr>
      <w:tr w:rsidR="00EA5B37">
        <w:tc>
          <w:tcPr>
            <w:tcW w:w="0" w:type="auto"/>
          </w:tcPr>
          <w:p w:rsidR="00EA5B37" w:rsidRDefault="00EA5B37">
            <w:r>
              <w:t>glycan:</w:t>
            </w:r>
            <w:del w:id="133" w:author="SAW" w:date="2013-11-15T16:13:00Z">
              <w:r w:rsidDel="006371EE">
                <w:delText>d</w:delText>
              </w:r>
            </w:del>
            <w:ins w:id="134" w:author="SAW" w:date="2013-11-15T16:13:00Z">
              <w:r w:rsidR="006371EE">
                <w:rPr>
                  <w:rFonts w:hint="eastAsia"/>
                  <w:lang w:eastAsia="ja-JP"/>
                </w:rPr>
                <w:t>D</w:t>
              </w:r>
            </w:ins>
            <w:r>
              <w:t>-selenocysteine</w:t>
            </w:r>
          </w:p>
        </w:tc>
        <w:tc>
          <w:tcPr>
            <w:tcW w:w="0" w:type="auto"/>
          </w:tcPr>
          <w:p w:rsidR="00EA5B37" w:rsidRDefault="00EA5B37">
            <w:del w:id="135" w:author="SAW" w:date="2013-11-15T16:13:00Z">
              <w:r w:rsidDel="006371EE">
                <w:delText>d</w:delText>
              </w:r>
            </w:del>
            <w:ins w:id="136" w:author="SAW" w:date="2013-11-15T16:13:00Z">
              <w:r w:rsidR="006371EE">
                <w:rPr>
                  <w:rFonts w:hint="eastAsia"/>
                  <w:lang w:eastAsia="ja-JP"/>
                </w:rPr>
                <w:t>D</w:t>
              </w:r>
            </w:ins>
            <w:r>
              <w:t>-selenocysteine</w:t>
            </w:r>
          </w:p>
        </w:tc>
        <w:tc>
          <w:tcPr>
            <w:tcW w:w="0" w:type="auto"/>
          </w:tcPr>
          <w:p w:rsidR="00EA5B37" w:rsidRDefault="00EA5B37">
            <w:pPr>
              <w:rPr>
                <w:rFonts w:hint="eastAsia"/>
                <w:lang w:eastAsia="ja-JP"/>
              </w:rPr>
            </w:pPr>
            <w:ins w:id="137" w:author="SAW" w:date="2013-11-15T15:03:00Z">
              <w:r>
                <w:rPr>
                  <w:rFonts w:hint="eastAsia"/>
                  <w:lang w:eastAsia="ja-JP"/>
                </w:rPr>
                <w:t xml:space="preserve">equivalent to </w:t>
              </w:r>
              <w:r w:rsidRPr="00EA5B37">
                <w:t>http://purl.obolibrary.org/obo/CHEBI_</w:t>
              </w:r>
            </w:ins>
            <w:ins w:id="138" w:author="SAW" w:date="2013-11-15T16:03:00Z">
              <w:r w:rsidR="00A75CE1">
                <w:rPr>
                  <w:rFonts w:hint="eastAsia"/>
                  <w:lang w:eastAsia="ja-JP"/>
                </w:rPr>
                <w:t>30001</w:t>
              </w:r>
            </w:ins>
          </w:p>
        </w:tc>
      </w:tr>
      <w:tr w:rsidR="00EA5B37">
        <w:tc>
          <w:tcPr>
            <w:tcW w:w="0" w:type="auto"/>
          </w:tcPr>
          <w:p w:rsidR="00EA5B37" w:rsidRDefault="00EA5B37" w:rsidP="006371EE">
            <w:r>
              <w:t>glycan:</w:t>
            </w:r>
            <w:del w:id="139" w:author="SAW" w:date="2013-11-15T16:13:00Z">
              <w:r w:rsidDel="006371EE">
                <w:delText>d</w:delText>
              </w:r>
            </w:del>
            <w:ins w:id="140" w:author="SAW" w:date="2013-11-15T16:13:00Z">
              <w:r w:rsidR="006371EE">
                <w:rPr>
                  <w:rFonts w:hint="eastAsia"/>
                  <w:lang w:eastAsia="ja-JP"/>
                </w:rPr>
                <w:t>D</w:t>
              </w:r>
            </w:ins>
            <w:r>
              <w:t>-isoleucine</w:t>
            </w:r>
          </w:p>
        </w:tc>
        <w:tc>
          <w:tcPr>
            <w:tcW w:w="0" w:type="auto"/>
          </w:tcPr>
          <w:p w:rsidR="00EA5B37" w:rsidRDefault="00EA5B37">
            <w:del w:id="141" w:author="SAW" w:date="2013-11-15T16:13:00Z">
              <w:r w:rsidDel="006371EE">
                <w:delText>d</w:delText>
              </w:r>
            </w:del>
            <w:ins w:id="142" w:author="SAW" w:date="2013-11-15T16:13:00Z">
              <w:r w:rsidR="006371EE">
                <w:rPr>
                  <w:rFonts w:hint="eastAsia"/>
                  <w:lang w:eastAsia="ja-JP"/>
                </w:rPr>
                <w:t>D</w:t>
              </w:r>
            </w:ins>
            <w:r>
              <w:t>-isoleucine</w:t>
            </w:r>
          </w:p>
        </w:tc>
        <w:tc>
          <w:tcPr>
            <w:tcW w:w="0" w:type="auto"/>
          </w:tcPr>
          <w:p w:rsidR="00EA5B37" w:rsidRDefault="00EA5B37">
            <w:pPr>
              <w:rPr>
                <w:rFonts w:hint="eastAsia"/>
                <w:lang w:eastAsia="ja-JP"/>
              </w:rPr>
            </w:pPr>
            <w:ins w:id="143" w:author="SAW" w:date="2013-11-15T15:03:00Z">
              <w:r>
                <w:rPr>
                  <w:rFonts w:hint="eastAsia"/>
                  <w:lang w:eastAsia="ja-JP"/>
                </w:rPr>
                <w:t xml:space="preserve">equivalent to </w:t>
              </w:r>
              <w:r w:rsidRPr="00EA5B37">
                <w:t>http://purl.obolibrary.org/obo/CHEBI_</w:t>
              </w:r>
            </w:ins>
            <w:ins w:id="144" w:author="SAW" w:date="2013-11-15T16:03:00Z">
              <w:r w:rsidR="00A75CE1">
                <w:rPr>
                  <w:rFonts w:hint="eastAsia"/>
                  <w:lang w:eastAsia="ja-JP"/>
                </w:rPr>
                <w:t>27730</w:t>
              </w:r>
            </w:ins>
          </w:p>
        </w:tc>
      </w:tr>
      <w:tr w:rsidR="00EA5B37">
        <w:tc>
          <w:tcPr>
            <w:tcW w:w="0" w:type="auto"/>
          </w:tcPr>
          <w:p w:rsidR="00EA5B37" w:rsidRDefault="00EA5B37">
            <w:r>
              <w:t>glycan:glycine</w:t>
            </w:r>
          </w:p>
        </w:tc>
        <w:tc>
          <w:tcPr>
            <w:tcW w:w="0" w:type="auto"/>
          </w:tcPr>
          <w:p w:rsidR="00EA5B37" w:rsidRDefault="006371EE">
            <w:r>
              <w:t>G</w:t>
            </w:r>
            <w:r w:rsidR="00EA5B37">
              <w:t>lycine</w:t>
            </w:r>
          </w:p>
        </w:tc>
        <w:tc>
          <w:tcPr>
            <w:tcW w:w="0" w:type="auto"/>
          </w:tcPr>
          <w:p w:rsidR="00EA5B37" w:rsidRDefault="00EA5B37">
            <w:pPr>
              <w:rPr>
                <w:rFonts w:hint="eastAsia"/>
                <w:lang w:eastAsia="ja-JP"/>
              </w:rPr>
            </w:pPr>
            <w:ins w:id="145" w:author="SAW" w:date="2013-11-15T15:03:00Z">
              <w:r>
                <w:rPr>
                  <w:rFonts w:hint="eastAsia"/>
                  <w:lang w:eastAsia="ja-JP"/>
                </w:rPr>
                <w:t xml:space="preserve">equivalent to </w:t>
              </w:r>
              <w:r w:rsidRPr="00EA5B37">
                <w:t>http://purl.obolibrary.org/obo/CHEBI_</w:t>
              </w:r>
            </w:ins>
            <w:ins w:id="146" w:author="SAW" w:date="2013-11-15T16:04:00Z">
              <w:r w:rsidR="00A75CE1">
                <w:rPr>
                  <w:rFonts w:hint="eastAsia"/>
                  <w:lang w:eastAsia="ja-JP"/>
                </w:rPr>
                <w:t>15428</w:t>
              </w:r>
            </w:ins>
          </w:p>
        </w:tc>
      </w:tr>
      <w:tr w:rsidR="00EA5B37">
        <w:tc>
          <w:tcPr>
            <w:tcW w:w="0" w:type="auto"/>
          </w:tcPr>
          <w:p w:rsidR="00EA5B37" w:rsidRPr="006371EE" w:rsidRDefault="00EA5B37">
            <w:pPr>
              <w:rPr>
                <w:strike/>
                <w:rPrChange w:id="147" w:author="SAW" w:date="2013-11-15T16:10:00Z">
                  <w:rPr/>
                </w:rPrChange>
              </w:rPr>
            </w:pPr>
            <w:commentRangeStart w:id="148"/>
            <w:r w:rsidRPr="006371EE">
              <w:rPr>
                <w:strike/>
                <w:rPrChange w:id="149" w:author="SAW" w:date="2013-11-15T16:10:00Z">
                  <w:rPr/>
                </w:rPrChange>
              </w:rPr>
              <w:t>glycan:d-glycine</w:t>
            </w:r>
          </w:p>
        </w:tc>
        <w:tc>
          <w:tcPr>
            <w:tcW w:w="0" w:type="auto"/>
          </w:tcPr>
          <w:p w:rsidR="00EA5B37" w:rsidRPr="006371EE" w:rsidRDefault="00EA5B37">
            <w:pPr>
              <w:rPr>
                <w:strike/>
                <w:rPrChange w:id="150" w:author="SAW" w:date="2013-11-15T16:10:00Z">
                  <w:rPr/>
                </w:rPrChange>
              </w:rPr>
            </w:pPr>
            <w:r w:rsidRPr="006371EE">
              <w:rPr>
                <w:strike/>
                <w:rPrChange w:id="151" w:author="SAW" w:date="2013-11-15T16:10:00Z">
                  <w:rPr/>
                </w:rPrChange>
              </w:rPr>
              <w:t>d-glycine</w:t>
            </w:r>
            <w:commentRangeEnd w:id="148"/>
            <w:r w:rsidR="00A75CE1" w:rsidRPr="006371EE">
              <w:rPr>
                <w:rStyle w:val="afa"/>
                <w:strike/>
                <w:rPrChange w:id="152" w:author="SAW" w:date="2013-11-15T16:10:00Z">
                  <w:rPr>
                    <w:rStyle w:val="afa"/>
                  </w:rPr>
                </w:rPrChange>
              </w:rPr>
              <w:commentReference w:id="148"/>
            </w:r>
          </w:p>
        </w:tc>
        <w:tc>
          <w:tcPr>
            <w:tcW w:w="0" w:type="auto"/>
          </w:tcPr>
          <w:p w:rsidR="00EA5B37" w:rsidRDefault="00EA5B37">
            <w:pPr>
              <w:rPr>
                <w:rFonts w:hint="eastAsia"/>
                <w:lang w:eastAsia="ja-JP"/>
              </w:rPr>
            </w:pPr>
          </w:p>
        </w:tc>
      </w:tr>
      <w:tr w:rsidR="00EA5B37">
        <w:tc>
          <w:tcPr>
            <w:tcW w:w="0" w:type="auto"/>
          </w:tcPr>
          <w:p w:rsidR="00EA5B37" w:rsidRDefault="00EA5B37" w:rsidP="006371EE">
            <w:r>
              <w:t>glycan:</w:t>
            </w:r>
            <w:del w:id="153" w:author="SAW" w:date="2013-11-15T16:13:00Z">
              <w:r w:rsidDel="006371EE">
                <w:delText>d</w:delText>
              </w:r>
            </w:del>
            <w:ins w:id="154" w:author="SAW" w:date="2013-11-15T16:13:00Z">
              <w:r w:rsidR="006371EE">
                <w:rPr>
                  <w:rFonts w:hint="eastAsia"/>
                  <w:lang w:eastAsia="ja-JP"/>
                </w:rPr>
                <w:t>D</w:t>
              </w:r>
            </w:ins>
            <w:r>
              <w:t>-asparagine</w:t>
            </w:r>
          </w:p>
        </w:tc>
        <w:tc>
          <w:tcPr>
            <w:tcW w:w="0" w:type="auto"/>
          </w:tcPr>
          <w:p w:rsidR="00EA5B37" w:rsidRDefault="00EA5B37">
            <w:del w:id="155" w:author="SAW" w:date="2013-11-15T16:13:00Z">
              <w:r w:rsidDel="006371EE">
                <w:delText>d</w:delText>
              </w:r>
            </w:del>
            <w:ins w:id="156" w:author="SAW" w:date="2013-11-15T16:13:00Z">
              <w:r w:rsidR="006371EE">
                <w:rPr>
                  <w:rFonts w:hint="eastAsia"/>
                  <w:lang w:eastAsia="ja-JP"/>
                </w:rPr>
                <w:t>D</w:t>
              </w:r>
            </w:ins>
            <w:r>
              <w:t>-asparagine</w:t>
            </w:r>
          </w:p>
        </w:tc>
        <w:tc>
          <w:tcPr>
            <w:tcW w:w="0" w:type="auto"/>
          </w:tcPr>
          <w:p w:rsidR="00EA5B37" w:rsidRDefault="00EA5B37">
            <w:pPr>
              <w:rPr>
                <w:rFonts w:hint="eastAsia"/>
                <w:lang w:eastAsia="ja-JP"/>
              </w:rPr>
            </w:pPr>
            <w:ins w:id="157" w:author="SAW" w:date="2013-11-15T15:03:00Z">
              <w:r>
                <w:rPr>
                  <w:rFonts w:hint="eastAsia"/>
                  <w:lang w:eastAsia="ja-JP"/>
                </w:rPr>
                <w:t xml:space="preserve">equivalent to </w:t>
              </w:r>
              <w:r w:rsidRPr="00EA5B37">
                <w:t>http://purl.obolibrary.org/obo/CHEBI_</w:t>
              </w:r>
            </w:ins>
            <w:ins w:id="158" w:author="SAW" w:date="2013-11-15T16:05:00Z">
              <w:r w:rsidR="00A75CE1">
                <w:rPr>
                  <w:rFonts w:hint="eastAsia"/>
                  <w:lang w:eastAsia="ja-JP"/>
                </w:rPr>
                <w:t>28159</w:t>
              </w:r>
            </w:ins>
          </w:p>
        </w:tc>
      </w:tr>
      <w:tr w:rsidR="00EA5B37">
        <w:tc>
          <w:tcPr>
            <w:tcW w:w="0" w:type="auto"/>
          </w:tcPr>
          <w:p w:rsidR="00EA5B37" w:rsidRDefault="00EA5B37" w:rsidP="006371EE">
            <w:r>
              <w:t>glycan:</w:t>
            </w:r>
            <w:del w:id="159" w:author="SAW" w:date="2013-11-15T16:13:00Z">
              <w:r w:rsidDel="006371EE">
                <w:delText>d</w:delText>
              </w:r>
            </w:del>
            <w:ins w:id="160" w:author="SAW" w:date="2013-11-15T16:13:00Z">
              <w:r w:rsidR="006371EE">
                <w:rPr>
                  <w:rFonts w:hint="eastAsia"/>
                  <w:lang w:eastAsia="ja-JP"/>
                </w:rPr>
                <w:t>D</w:t>
              </w:r>
            </w:ins>
            <w:r>
              <w:t>-tryptophan</w:t>
            </w:r>
          </w:p>
        </w:tc>
        <w:tc>
          <w:tcPr>
            <w:tcW w:w="0" w:type="auto"/>
          </w:tcPr>
          <w:p w:rsidR="00EA5B37" w:rsidRDefault="00EA5B37">
            <w:del w:id="161" w:author="SAW" w:date="2013-11-15T16:13:00Z">
              <w:r w:rsidDel="006371EE">
                <w:delText>d</w:delText>
              </w:r>
            </w:del>
            <w:ins w:id="162" w:author="SAW" w:date="2013-11-15T16:13:00Z">
              <w:r w:rsidR="006371EE">
                <w:rPr>
                  <w:rFonts w:hint="eastAsia"/>
                  <w:lang w:eastAsia="ja-JP"/>
                </w:rPr>
                <w:t>D</w:t>
              </w:r>
            </w:ins>
            <w:r>
              <w:t>-tryptophan</w:t>
            </w:r>
          </w:p>
        </w:tc>
        <w:tc>
          <w:tcPr>
            <w:tcW w:w="0" w:type="auto"/>
          </w:tcPr>
          <w:p w:rsidR="00EA5B37" w:rsidRDefault="00EA5B37">
            <w:pPr>
              <w:rPr>
                <w:rFonts w:hint="eastAsia"/>
                <w:lang w:eastAsia="ja-JP"/>
              </w:rPr>
            </w:pPr>
            <w:ins w:id="163" w:author="SAW" w:date="2013-11-15T15:03:00Z">
              <w:r>
                <w:rPr>
                  <w:rFonts w:hint="eastAsia"/>
                  <w:lang w:eastAsia="ja-JP"/>
                </w:rPr>
                <w:t xml:space="preserve">equivalent to </w:t>
              </w:r>
              <w:r w:rsidRPr="00EA5B37">
                <w:t>http://purl.obolibrary.org/obo/CHEBI_</w:t>
              </w:r>
            </w:ins>
            <w:ins w:id="164" w:author="SAW" w:date="2013-11-15T16:05:00Z">
              <w:r w:rsidR="00A75CE1">
                <w:rPr>
                  <w:rFonts w:hint="eastAsia"/>
                  <w:lang w:eastAsia="ja-JP"/>
                </w:rPr>
                <w:t>16296</w:t>
              </w:r>
            </w:ins>
          </w:p>
        </w:tc>
      </w:tr>
      <w:tr w:rsidR="00EA5B37">
        <w:tc>
          <w:tcPr>
            <w:tcW w:w="0" w:type="auto"/>
          </w:tcPr>
          <w:p w:rsidR="00EA5B37" w:rsidRDefault="00EA5B37">
            <w:r>
              <w:t>glycan:tryptophan</w:t>
            </w:r>
          </w:p>
        </w:tc>
        <w:tc>
          <w:tcPr>
            <w:tcW w:w="0" w:type="auto"/>
          </w:tcPr>
          <w:p w:rsidR="00EA5B37" w:rsidRDefault="00EA5B37">
            <w:r>
              <w:t>tryptophan</w:t>
            </w:r>
          </w:p>
        </w:tc>
        <w:tc>
          <w:tcPr>
            <w:tcW w:w="0" w:type="auto"/>
          </w:tcPr>
          <w:p w:rsidR="00EA5B37" w:rsidRDefault="00EA5B37">
            <w:pPr>
              <w:rPr>
                <w:rFonts w:hint="eastAsia"/>
                <w:lang w:eastAsia="ja-JP"/>
              </w:rPr>
            </w:pPr>
            <w:ins w:id="165" w:author="SAW" w:date="2013-11-15T15:03:00Z">
              <w:r>
                <w:rPr>
                  <w:rFonts w:hint="eastAsia"/>
                  <w:lang w:eastAsia="ja-JP"/>
                </w:rPr>
                <w:t xml:space="preserve">equivalent to </w:t>
              </w:r>
              <w:r w:rsidRPr="00EA5B37">
                <w:t>http://purl.obolibrary.org/obo/CHEBI_</w:t>
              </w:r>
            </w:ins>
            <w:ins w:id="166" w:author="SAW" w:date="2013-11-15T16:06:00Z">
              <w:r w:rsidR="00A75CE1">
                <w:rPr>
                  <w:rFonts w:hint="eastAsia"/>
                  <w:lang w:eastAsia="ja-JP"/>
                </w:rPr>
                <w:t>16828</w:t>
              </w:r>
            </w:ins>
          </w:p>
        </w:tc>
      </w:tr>
      <w:tr w:rsidR="00EA5B37">
        <w:tc>
          <w:tcPr>
            <w:tcW w:w="0" w:type="auto"/>
          </w:tcPr>
          <w:p w:rsidR="00EA5B37" w:rsidRDefault="00EA5B37">
            <w:r>
              <w:t>glycan:phenylalanine</w:t>
            </w:r>
          </w:p>
        </w:tc>
        <w:tc>
          <w:tcPr>
            <w:tcW w:w="0" w:type="auto"/>
          </w:tcPr>
          <w:p w:rsidR="00EA5B37" w:rsidRDefault="00EA5B37">
            <w:r>
              <w:t>phenylalanine</w:t>
            </w:r>
          </w:p>
        </w:tc>
        <w:tc>
          <w:tcPr>
            <w:tcW w:w="0" w:type="auto"/>
          </w:tcPr>
          <w:p w:rsidR="00EA5B37" w:rsidRDefault="00EA5B37">
            <w:pPr>
              <w:rPr>
                <w:rFonts w:hint="eastAsia"/>
                <w:lang w:eastAsia="ja-JP"/>
              </w:rPr>
            </w:pPr>
            <w:ins w:id="167" w:author="SAW" w:date="2013-11-15T15:03:00Z">
              <w:r>
                <w:rPr>
                  <w:rFonts w:hint="eastAsia"/>
                  <w:lang w:eastAsia="ja-JP"/>
                </w:rPr>
                <w:t xml:space="preserve">equivalent to </w:t>
              </w:r>
              <w:r w:rsidRPr="00EA5B37">
                <w:t>http://purl.obolibrary.org/obo/CHEBI_</w:t>
              </w:r>
            </w:ins>
            <w:ins w:id="168" w:author="SAW" w:date="2013-11-15T16:06:00Z">
              <w:r w:rsidR="009D15F8">
                <w:rPr>
                  <w:rFonts w:hint="eastAsia"/>
                  <w:lang w:eastAsia="ja-JP"/>
                </w:rPr>
                <w:t>17295</w:t>
              </w:r>
            </w:ins>
          </w:p>
        </w:tc>
      </w:tr>
      <w:tr w:rsidR="00EA5B37">
        <w:tc>
          <w:tcPr>
            <w:tcW w:w="0" w:type="auto"/>
          </w:tcPr>
          <w:p w:rsidR="00EA5B37" w:rsidRDefault="00EA5B37">
            <w:r>
              <w:t>glycan:leucine</w:t>
            </w:r>
          </w:p>
        </w:tc>
        <w:tc>
          <w:tcPr>
            <w:tcW w:w="0" w:type="auto"/>
          </w:tcPr>
          <w:p w:rsidR="00EA5B37" w:rsidRDefault="006371EE">
            <w:r>
              <w:t>L</w:t>
            </w:r>
            <w:r w:rsidR="00EA5B37">
              <w:t>eucine</w:t>
            </w:r>
          </w:p>
        </w:tc>
        <w:tc>
          <w:tcPr>
            <w:tcW w:w="0" w:type="auto"/>
          </w:tcPr>
          <w:p w:rsidR="00EA5B37" w:rsidRDefault="00EA5B37">
            <w:pPr>
              <w:rPr>
                <w:rFonts w:hint="eastAsia"/>
                <w:lang w:eastAsia="ja-JP"/>
              </w:rPr>
            </w:pPr>
            <w:ins w:id="169" w:author="SAW" w:date="2013-11-15T15:03:00Z">
              <w:r>
                <w:rPr>
                  <w:rFonts w:hint="eastAsia"/>
                  <w:lang w:eastAsia="ja-JP"/>
                </w:rPr>
                <w:t xml:space="preserve">equivalent to </w:t>
              </w:r>
              <w:r w:rsidRPr="00EA5B37">
                <w:t>http://purl.obolibrary.org/obo/CHEBI_</w:t>
              </w:r>
            </w:ins>
            <w:ins w:id="170" w:author="SAW" w:date="2013-11-15T16:06:00Z">
              <w:r w:rsidR="009D15F8">
                <w:rPr>
                  <w:rFonts w:hint="eastAsia"/>
                  <w:lang w:eastAsia="ja-JP"/>
                </w:rPr>
                <w:t>15603</w:t>
              </w:r>
            </w:ins>
          </w:p>
        </w:tc>
      </w:tr>
      <w:tr w:rsidR="00EA5B37">
        <w:tc>
          <w:tcPr>
            <w:tcW w:w="0" w:type="auto"/>
          </w:tcPr>
          <w:p w:rsidR="00EA5B37" w:rsidRDefault="00EA5B37" w:rsidP="006371EE">
            <w:r>
              <w:t>glycan:</w:t>
            </w:r>
            <w:del w:id="171" w:author="SAW" w:date="2013-11-15T16:13:00Z">
              <w:r w:rsidDel="006371EE">
                <w:delText>d</w:delText>
              </w:r>
            </w:del>
            <w:ins w:id="172" w:author="SAW" w:date="2013-11-15T16:13:00Z">
              <w:r w:rsidR="006371EE">
                <w:rPr>
                  <w:rFonts w:hint="eastAsia"/>
                  <w:lang w:eastAsia="ja-JP"/>
                </w:rPr>
                <w:t>D</w:t>
              </w:r>
            </w:ins>
            <w:r>
              <w:t>-aspartic_acid</w:t>
            </w:r>
          </w:p>
        </w:tc>
        <w:tc>
          <w:tcPr>
            <w:tcW w:w="0" w:type="auto"/>
          </w:tcPr>
          <w:p w:rsidR="00EA5B37" w:rsidRDefault="00EA5B37">
            <w:del w:id="173" w:author="SAW" w:date="2013-11-15T16:13:00Z">
              <w:r w:rsidDel="006371EE">
                <w:delText>d</w:delText>
              </w:r>
            </w:del>
            <w:ins w:id="174" w:author="SAW" w:date="2013-11-15T16:13:00Z">
              <w:r w:rsidR="006371EE">
                <w:rPr>
                  <w:rFonts w:hint="eastAsia"/>
                  <w:lang w:eastAsia="ja-JP"/>
                </w:rPr>
                <w:t>D</w:t>
              </w:r>
            </w:ins>
            <w:r>
              <w:t>-aspartic acid</w:t>
            </w:r>
          </w:p>
        </w:tc>
        <w:tc>
          <w:tcPr>
            <w:tcW w:w="0" w:type="auto"/>
          </w:tcPr>
          <w:p w:rsidR="00EA5B37" w:rsidRDefault="00EA5B37">
            <w:pPr>
              <w:rPr>
                <w:rFonts w:hint="eastAsia"/>
                <w:lang w:eastAsia="ja-JP"/>
              </w:rPr>
            </w:pPr>
            <w:ins w:id="175" w:author="SAW" w:date="2013-11-15T15:03:00Z">
              <w:r>
                <w:rPr>
                  <w:rFonts w:hint="eastAsia"/>
                  <w:lang w:eastAsia="ja-JP"/>
                </w:rPr>
                <w:t xml:space="preserve">equivalent to </w:t>
              </w:r>
              <w:r w:rsidRPr="00EA5B37">
                <w:t>http://purl.obolibrary.org/obo/CHEBI_</w:t>
              </w:r>
            </w:ins>
            <w:ins w:id="176" w:author="SAW" w:date="2013-11-15T16:07:00Z">
              <w:r w:rsidR="009D15F8">
                <w:rPr>
                  <w:rFonts w:hint="eastAsia"/>
                  <w:lang w:eastAsia="ja-JP"/>
                </w:rPr>
                <w:t>17364</w:t>
              </w:r>
            </w:ins>
          </w:p>
        </w:tc>
      </w:tr>
      <w:tr w:rsidR="00EA5B37">
        <w:tc>
          <w:tcPr>
            <w:tcW w:w="0" w:type="auto"/>
          </w:tcPr>
          <w:p w:rsidR="00EA5B37" w:rsidRDefault="00EA5B37" w:rsidP="006371EE">
            <w:r>
              <w:t>glycan:</w:t>
            </w:r>
            <w:del w:id="177" w:author="SAW" w:date="2013-11-15T16:13:00Z">
              <w:r w:rsidDel="006371EE">
                <w:delText>d</w:delText>
              </w:r>
            </w:del>
            <w:ins w:id="178" w:author="SAW" w:date="2013-11-15T16:13:00Z">
              <w:r w:rsidR="006371EE">
                <w:rPr>
                  <w:rFonts w:hint="eastAsia"/>
                  <w:lang w:eastAsia="ja-JP"/>
                </w:rPr>
                <w:t>D</w:t>
              </w:r>
            </w:ins>
            <w:r>
              <w:t>-leucine</w:t>
            </w:r>
          </w:p>
        </w:tc>
        <w:tc>
          <w:tcPr>
            <w:tcW w:w="0" w:type="auto"/>
          </w:tcPr>
          <w:p w:rsidR="00EA5B37" w:rsidRDefault="00EA5B37">
            <w:del w:id="179" w:author="SAW" w:date="2013-11-15T16:13:00Z">
              <w:r w:rsidDel="006371EE">
                <w:delText>d</w:delText>
              </w:r>
            </w:del>
            <w:ins w:id="180" w:author="SAW" w:date="2013-11-15T16:13:00Z">
              <w:r w:rsidR="006371EE">
                <w:rPr>
                  <w:rFonts w:hint="eastAsia"/>
                  <w:lang w:eastAsia="ja-JP"/>
                </w:rPr>
                <w:t>D</w:t>
              </w:r>
            </w:ins>
            <w:r>
              <w:t>-leucine</w:t>
            </w:r>
          </w:p>
        </w:tc>
        <w:tc>
          <w:tcPr>
            <w:tcW w:w="0" w:type="auto"/>
          </w:tcPr>
          <w:p w:rsidR="00EA5B37" w:rsidRDefault="00EA5B37">
            <w:pPr>
              <w:rPr>
                <w:rFonts w:hint="eastAsia"/>
                <w:lang w:eastAsia="ja-JP"/>
              </w:rPr>
            </w:pPr>
            <w:ins w:id="181" w:author="SAW" w:date="2013-11-15T15:03:00Z">
              <w:r>
                <w:rPr>
                  <w:rFonts w:hint="eastAsia"/>
                  <w:lang w:eastAsia="ja-JP"/>
                </w:rPr>
                <w:t xml:space="preserve">equivalent to </w:t>
              </w:r>
              <w:r w:rsidRPr="00EA5B37">
                <w:t>http://purl.obolibrary.org/obo/CHEBI_</w:t>
              </w:r>
            </w:ins>
            <w:ins w:id="182" w:author="SAW" w:date="2013-11-15T16:07:00Z">
              <w:r w:rsidR="009D15F8">
                <w:rPr>
                  <w:rFonts w:hint="eastAsia"/>
                  <w:lang w:eastAsia="ja-JP"/>
                </w:rPr>
                <w:t>28225</w:t>
              </w:r>
            </w:ins>
          </w:p>
        </w:tc>
      </w:tr>
      <w:tr w:rsidR="00EA5B37">
        <w:tc>
          <w:tcPr>
            <w:tcW w:w="0" w:type="auto"/>
          </w:tcPr>
          <w:p w:rsidR="00EA5B37" w:rsidRDefault="00EA5B37">
            <w:r>
              <w:t>glycan:alanine</w:t>
            </w:r>
          </w:p>
        </w:tc>
        <w:tc>
          <w:tcPr>
            <w:tcW w:w="0" w:type="auto"/>
          </w:tcPr>
          <w:p w:rsidR="00EA5B37" w:rsidRDefault="00EA5B37">
            <w:r>
              <w:t>Alanine</w:t>
            </w:r>
          </w:p>
        </w:tc>
        <w:tc>
          <w:tcPr>
            <w:tcW w:w="0" w:type="auto"/>
          </w:tcPr>
          <w:p w:rsidR="00EA5B37" w:rsidRDefault="00EA5B37">
            <w:pPr>
              <w:rPr>
                <w:rFonts w:hint="eastAsia"/>
                <w:lang w:eastAsia="ja-JP"/>
              </w:rPr>
            </w:pPr>
            <w:ins w:id="183" w:author="SAW" w:date="2013-11-15T15:03:00Z">
              <w:r>
                <w:rPr>
                  <w:rFonts w:hint="eastAsia"/>
                  <w:lang w:eastAsia="ja-JP"/>
                </w:rPr>
                <w:t xml:space="preserve">equivalent to </w:t>
              </w:r>
              <w:r w:rsidRPr="00EA5B37">
                <w:t>http://purl.obolibrary.org/obo/CHEBI_</w:t>
              </w:r>
            </w:ins>
            <w:ins w:id="184" w:author="SAW" w:date="2013-11-15T16:07:00Z">
              <w:r w:rsidR="009D15F8">
                <w:rPr>
                  <w:rFonts w:hint="eastAsia"/>
                  <w:lang w:eastAsia="ja-JP"/>
                </w:rPr>
                <w:t>16977</w:t>
              </w:r>
            </w:ins>
          </w:p>
        </w:tc>
      </w:tr>
      <w:tr w:rsidR="00EA5B37">
        <w:tc>
          <w:tcPr>
            <w:tcW w:w="0" w:type="auto"/>
          </w:tcPr>
          <w:p w:rsidR="00EA5B37" w:rsidRDefault="00EA5B37" w:rsidP="006371EE">
            <w:r>
              <w:t>glycan:</w:t>
            </w:r>
            <w:del w:id="185" w:author="SAW" w:date="2013-11-15T16:13:00Z">
              <w:r w:rsidDel="006371EE">
                <w:delText>d</w:delText>
              </w:r>
            </w:del>
            <w:ins w:id="186" w:author="SAW" w:date="2013-11-15T16:13:00Z">
              <w:r w:rsidR="006371EE">
                <w:rPr>
                  <w:rFonts w:hint="eastAsia"/>
                  <w:lang w:eastAsia="ja-JP"/>
                </w:rPr>
                <w:t>D</w:t>
              </w:r>
            </w:ins>
            <w:r>
              <w:t>-alanine</w:t>
            </w:r>
          </w:p>
        </w:tc>
        <w:tc>
          <w:tcPr>
            <w:tcW w:w="0" w:type="auto"/>
          </w:tcPr>
          <w:p w:rsidR="00EA5B37" w:rsidRDefault="00EA5B37">
            <w:r>
              <w:t>D-Alanine</w:t>
            </w:r>
          </w:p>
        </w:tc>
        <w:tc>
          <w:tcPr>
            <w:tcW w:w="0" w:type="auto"/>
          </w:tcPr>
          <w:p w:rsidR="00EA5B37" w:rsidRDefault="00EA5B37">
            <w:pPr>
              <w:rPr>
                <w:rFonts w:hint="eastAsia"/>
                <w:lang w:eastAsia="ja-JP"/>
              </w:rPr>
            </w:pPr>
            <w:ins w:id="187" w:author="SAW" w:date="2013-11-15T15:03:00Z">
              <w:r>
                <w:rPr>
                  <w:rFonts w:hint="eastAsia"/>
                  <w:lang w:eastAsia="ja-JP"/>
                </w:rPr>
                <w:t xml:space="preserve">equivalent to </w:t>
              </w:r>
              <w:r w:rsidRPr="00EA5B37">
                <w:t>http://purl.obolibrary.org/obo/CHEBI_</w:t>
              </w:r>
            </w:ins>
            <w:ins w:id="188" w:author="SAW" w:date="2013-11-15T16:08:00Z">
              <w:r w:rsidR="009D15F8">
                <w:rPr>
                  <w:rFonts w:hint="eastAsia"/>
                  <w:lang w:eastAsia="ja-JP"/>
                </w:rPr>
                <w:t>15570</w:t>
              </w:r>
            </w:ins>
          </w:p>
        </w:tc>
      </w:tr>
      <w:tr w:rsidR="00EA5B37">
        <w:tc>
          <w:tcPr>
            <w:tcW w:w="0" w:type="auto"/>
          </w:tcPr>
          <w:p w:rsidR="00EA5B37" w:rsidRDefault="00EA5B37">
            <w:r>
              <w:t>glycan:isoleucine</w:t>
            </w:r>
          </w:p>
        </w:tc>
        <w:tc>
          <w:tcPr>
            <w:tcW w:w="0" w:type="auto"/>
          </w:tcPr>
          <w:p w:rsidR="00EA5B37" w:rsidRDefault="00EA5B37">
            <w:r>
              <w:t>isoleucine</w:t>
            </w:r>
          </w:p>
        </w:tc>
        <w:tc>
          <w:tcPr>
            <w:tcW w:w="0" w:type="auto"/>
          </w:tcPr>
          <w:p w:rsidR="00EA5B37" w:rsidRDefault="00EA5B37">
            <w:pPr>
              <w:rPr>
                <w:rFonts w:hint="eastAsia"/>
                <w:lang w:eastAsia="ja-JP"/>
              </w:rPr>
            </w:pPr>
            <w:ins w:id="189" w:author="SAW" w:date="2013-11-15T15:03:00Z">
              <w:r>
                <w:rPr>
                  <w:rFonts w:hint="eastAsia"/>
                  <w:lang w:eastAsia="ja-JP"/>
                </w:rPr>
                <w:t xml:space="preserve">equivalent to </w:t>
              </w:r>
              <w:r w:rsidRPr="00EA5B37">
                <w:t>http://purl.obolibrary.org/obo/CHEBI_</w:t>
              </w:r>
            </w:ins>
            <w:ins w:id="190" w:author="SAW" w:date="2013-11-15T16:08:00Z">
              <w:r w:rsidR="009D15F8">
                <w:rPr>
                  <w:rFonts w:hint="eastAsia"/>
                  <w:lang w:eastAsia="ja-JP"/>
                </w:rPr>
                <w:t>17191</w:t>
              </w:r>
            </w:ins>
          </w:p>
        </w:tc>
      </w:tr>
    </w:tbl>
    <w:p w:rsidR="00E7272D" w:rsidRDefault="00F106E2">
      <w:r>
        <w:br/>
      </w:r>
    </w:p>
    <w:p w:rsidR="00E7272D" w:rsidRDefault="00F106E2">
      <w:pPr>
        <w:pStyle w:val="2"/>
      </w:pPr>
      <w:bookmarkStart w:id="191" w:name="_Toc368658199"/>
      <w:r>
        <w:lastRenderedPageBreak/>
        <w:t>Glycoconjugate</w:t>
      </w:r>
      <w:bookmarkEnd w:id="191"/>
    </w:p>
    <w:p w:rsidR="00E7272D" w:rsidRDefault="00F106E2">
      <w:r>
        <w:t>Superclass of biomolecules consisting of a glycan part and an aglycon part, that are covalently attached to each other.</w:t>
      </w:r>
    </w:p>
    <w:p w:rsidR="00E7272D" w:rsidRPr="00D07960" w:rsidRDefault="00F106E2">
      <w:pPr>
        <w:rPr>
          <w:lang w:val="de-DE"/>
        </w:rPr>
      </w:pPr>
      <w:r w:rsidRPr="00D07960">
        <w:rPr>
          <w:b/>
          <w:lang w:val="de-DE"/>
        </w:rPr>
        <w:t xml:space="preserve">URI: </w:t>
      </w:r>
      <w:r w:rsidRPr="00D07960">
        <w:rPr>
          <w:lang w:val="de-DE"/>
        </w:rPr>
        <w:t>http://purl.jp/bio/12/glyco/glycan#glycoconjugate</w:t>
      </w:r>
    </w:p>
    <w:p w:rsidR="00E7272D" w:rsidRDefault="00F106E2">
      <w:r>
        <w:rPr>
          <w:b/>
        </w:rPr>
        <w:t xml:space="preserve">Superclass: </w:t>
      </w:r>
      <w:r>
        <w:t>glycan:compound</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729"/>
        <w:gridCol w:w="3403"/>
        <w:gridCol w:w="1175"/>
        <w:gridCol w:w="586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glycan:catalyzed_by</w:t>
            </w:r>
          </w:p>
        </w:tc>
        <w:tc>
          <w:tcPr>
            <w:tcW w:w="0" w:type="auto"/>
          </w:tcPr>
          <w:p w:rsidR="00E7272D" w:rsidRDefault="00F106E2">
            <w:r>
              <w:t>glycan:reaction</w:t>
            </w:r>
          </w:p>
        </w:tc>
        <w:tc>
          <w:tcPr>
            <w:tcW w:w="0" w:type="auto"/>
          </w:tcPr>
          <w:p w:rsidR="00E7272D" w:rsidRDefault="00E7272D"/>
        </w:tc>
        <w:tc>
          <w:tcPr>
            <w:tcW w:w="0" w:type="auto"/>
          </w:tcPr>
          <w:p w:rsidR="00E7272D" w:rsidRDefault="00F106E2">
            <w:r>
              <w:t>Object is a reaction process.</w:t>
            </w:r>
          </w:p>
        </w:tc>
      </w:tr>
      <w:tr w:rsidR="00E7272D">
        <w:tc>
          <w:tcPr>
            <w:tcW w:w="0" w:type="auto"/>
          </w:tcPr>
          <w:p w:rsidR="00E7272D" w:rsidRDefault="00F106E2">
            <w:r>
              <w:t>glycan:degraded_by</w:t>
            </w:r>
          </w:p>
        </w:tc>
        <w:tc>
          <w:tcPr>
            <w:tcW w:w="0" w:type="auto"/>
          </w:tcPr>
          <w:p w:rsidR="00E7272D" w:rsidRDefault="00F106E2">
            <w:r>
              <w:t>glycan:glycosyl_hydrolase_reaction</w:t>
            </w:r>
          </w:p>
        </w:tc>
        <w:tc>
          <w:tcPr>
            <w:tcW w:w="0" w:type="auto"/>
          </w:tcPr>
          <w:p w:rsidR="00E7272D" w:rsidRDefault="00E7272D"/>
        </w:tc>
        <w:tc>
          <w:tcPr>
            <w:tcW w:w="0" w:type="auto"/>
          </w:tcPr>
          <w:p w:rsidR="00E7272D" w:rsidRDefault="00F106E2">
            <w:r>
              <w:t>Object is a reaction process, which degrades the subject.</w:t>
            </w:r>
          </w:p>
        </w:tc>
      </w:tr>
      <w:tr w:rsidR="00E7272D">
        <w:tc>
          <w:tcPr>
            <w:tcW w:w="0" w:type="auto"/>
          </w:tcPr>
          <w:p w:rsidR="00E7272D" w:rsidRDefault="00F106E2">
            <w:r>
              <w:t>glycan:has_aglycon</w:t>
            </w:r>
          </w:p>
        </w:tc>
        <w:tc>
          <w:tcPr>
            <w:tcW w:w="0" w:type="auto"/>
          </w:tcPr>
          <w:p w:rsidR="00E7272D" w:rsidRDefault="00F106E2">
            <w:r>
              <w:t>glycan:aglycon</w:t>
            </w:r>
          </w:p>
        </w:tc>
        <w:tc>
          <w:tcPr>
            <w:tcW w:w="0" w:type="auto"/>
          </w:tcPr>
          <w:p w:rsidR="00E7272D" w:rsidRDefault="00E7272D"/>
        </w:tc>
        <w:tc>
          <w:tcPr>
            <w:tcW w:w="0" w:type="auto"/>
          </w:tcPr>
          <w:p w:rsidR="00E7272D" w:rsidRDefault="00F106E2">
            <w:r>
              <w:t>This property is used to specify the aglycon portion of a glycoconjugate compound.</w:t>
            </w:r>
          </w:p>
        </w:tc>
      </w:tr>
      <w:tr w:rsidR="00E7272D">
        <w:tc>
          <w:tcPr>
            <w:tcW w:w="0" w:type="auto"/>
          </w:tcPr>
          <w:p w:rsidR="00E7272D" w:rsidRDefault="00F106E2">
            <w:r>
              <w:t>glycan:has_attached_glycan</w:t>
            </w:r>
          </w:p>
        </w:tc>
        <w:tc>
          <w:tcPr>
            <w:tcW w:w="0" w:type="auto"/>
          </w:tcPr>
          <w:p w:rsidR="00E7272D" w:rsidRDefault="00F106E2">
            <w:r>
              <w:t>glycan:saccharide</w:t>
            </w:r>
          </w:p>
        </w:tc>
        <w:tc>
          <w:tcPr>
            <w:tcW w:w="0" w:type="auto"/>
          </w:tcPr>
          <w:p w:rsidR="00E7272D" w:rsidRDefault="00E7272D"/>
        </w:tc>
        <w:tc>
          <w:tcPr>
            <w:tcW w:w="0" w:type="auto"/>
          </w:tcPr>
          <w:p w:rsidR="00E7272D" w:rsidRDefault="00F106E2">
            <w:r>
              <w:t>This property is used to specify a glycan portion of a glycoconjugate compound.</w:t>
            </w:r>
          </w:p>
        </w:tc>
      </w:tr>
      <w:tr w:rsidR="00E7272D">
        <w:tc>
          <w:tcPr>
            <w:tcW w:w="0" w:type="auto"/>
          </w:tcPr>
          <w:p w:rsidR="00E7272D" w:rsidRDefault="00F106E2">
            <w:r>
              <w:t>glycan:synthesized_by</w:t>
            </w:r>
          </w:p>
        </w:tc>
        <w:tc>
          <w:tcPr>
            <w:tcW w:w="0" w:type="auto"/>
          </w:tcPr>
          <w:p w:rsidR="00E7272D" w:rsidRDefault="00F106E2">
            <w:r>
              <w:t>glycan:glycosyltransferase_reaction</w:t>
            </w:r>
          </w:p>
        </w:tc>
        <w:tc>
          <w:tcPr>
            <w:tcW w:w="0" w:type="auto"/>
          </w:tcPr>
          <w:p w:rsidR="00E7272D" w:rsidRDefault="00E7272D"/>
        </w:tc>
        <w:tc>
          <w:tcPr>
            <w:tcW w:w="0" w:type="auto"/>
          </w:tcPr>
          <w:p w:rsidR="00E7272D" w:rsidRDefault="00F106E2">
            <w:r>
              <w:t>Object is a reaction process, which synthesizes the subject.</w:t>
            </w:r>
          </w:p>
        </w:tc>
      </w:tr>
    </w:tbl>
    <w:p w:rsidR="00E7272D" w:rsidRDefault="00F106E2">
      <w:r>
        <w:br/>
      </w:r>
    </w:p>
    <w:p w:rsidR="00E7272D" w:rsidRDefault="00F106E2">
      <w:pPr>
        <w:pStyle w:val="3"/>
      </w:pPr>
      <w:bookmarkStart w:id="192" w:name="_Toc368658200"/>
      <w:r>
        <w:t>Glycolipid</w:t>
      </w:r>
      <w:bookmarkEnd w:id="192"/>
    </w:p>
    <w:p w:rsidR="00E7272D" w:rsidRDefault="00F106E2">
      <w:r>
        <w:t>Lipid with saccharide(s) attached by glycosidic bond(s).</w:t>
      </w:r>
    </w:p>
    <w:p w:rsidR="00E7272D" w:rsidRPr="00D07960" w:rsidRDefault="00F106E2">
      <w:pPr>
        <w:rPr>
          <w:lang w:val="de-DE"/>
        </w:rPr>
      </w:pPr>
      <w:r w:rsidRPr="00D07960">
        <w:rPr>
          <w:b/>
          <w:lang w:val="de-DE"/>
        </w:rPr>
        <w:t xml:space="preserve">URI: </w:t>
      </w:r>
      <w:r w:rsidRPr="00D07960">
        <w:rPr>
          <w:lang w:val="de-DE"/>
        </w:rPr>
        <w:t>http://purl.jp/bio/12/glyco/glycan#glycolipid</w:t>
      </w:r>
    </w:p>
    <w:p w:rsidR="00E7272D" w:rsidRDefault="00F106E2">
      <w:r>
        <w:rPr>
          <w:b/>
        </w:rPr>
        <w:t xml:space="preserve">Superclass: </w:t>
      </w:r>
      <w:r>
        <w:t>glycan:glycoconjugate</w:t>
      </w:r>
    </w:p>
    <w:p w:rsidR="00E7272D" w:rsidRDefault="00F106E2">
      <w:r>
        <w:lastRenderedPageBreak/>
        <w:br/>
      </w:r>
    </w:p>
    <w:p w:rsidR="00E7272D" w:rsidRDefault="00F106E2">
      <w:pPr>
        <w:pStyle w:val="3"/>
      </w:pPr>
      <w:bookmarkStart w:id="193" w:name="_Toc368658201"/>
      <w:r>
        <w:t>Glycopeptide</w:t>
      </w:r>
      <w:bookmarkEnd w:id="193"/>
    </w:p>
    <w:p w:rsidR="00E7272D" w:rsidRDefault="00F106E2">
      <w:r>
        <w:t>A class involves artificial degradation products of glycoproteins with protease digestion, which typically results from a proteomics experiment. There are reasons or traces that at least one amino acid residue of the peptide is glycosylated.</w:t>
      </w:r>
    </w:p>
    <w:p w:rsidR="00E7272D" w:rsidRPr="00D07960" w:rsidRDefault="00F106E2">
      <w:pPr>
        <w:rPr>
          <w:lang w:val="de-DE"/>
        </w:rPr>
      </w:pPr>
      <w:r w:rsidRPr="00D07960">
        <w:rPr>
          <w:b/>
          <w:lang w:val="de-DE"/>
        </w:rPr>
        <w:t xml:space="preserve">URI: </w:t>
      </w:r>
      <w:r w:rsidRPr="00D07960">
        <w:rPr>
          <w:lang w:val="de-DE"/>
        </w:rPr>
        <w:t>http://purl.jp/bio/12/glyco/glycan#glycopeptide</w:t>
      </w:r>
    </w:p>
    <w:p w:rsidR="00E7272D" w:rsidRDefault="00F106E2">
      <w:r>
        <w:rPr>
          <w:b/>
        </w:rPr>
        <w:t xml:space="preserve">Superclass: </w:t>
      </w:r>
      <w:r>
        <w:t>glycan:glycoconjugate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888"/>
        <w:gridCol w:w="3587"/>
        <w:gridCol w:w="1175"/>
        <w:gridCol w:w="552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glycan:has_AA_sequence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Amino acid sequence is represented in the standard IUPAC-IUB amino acid code. Even if any modification are known, any modified amino acid residues are represented with a single letter of a nascent residue.</w:t>
            </w:r>
          </w:p>
        </w:tc>
      </w:tr>
      <w:tr w:rsidR="00E7272D">
        <w:tc>
          <w:tcPr>
            <w:tcW w:w="0" w:type="auto"/>
          </w:tcPr>
          <w:p w:rsidR="00E7272D" w:rsidRDefault="00F106E2">
            <w:r>
              <w:t>glycan:has_glycosylated_AA</w:t>
            </w:r>
          </w:p>
        </w:tc>
        <w:tc>
          <w:tcPr>
            <w:tcW w:w="0" w:type="auto"/>
          </w:tcPr>
          <w:p w:rsidR="00E7272D" w:rsidRDefault="00F106E2">
            <w:r>
              <w:t>glycan:glycosylated_AA</w:t>
            </w:r>
          </w:p>
        </w:tc>
        <w:tc>
          <w:tcPr>
            <w:tcW w:w="0" w:type="auto"/>
          </w:tcPr>
          <w:p w:rsidR="00E7272D" w:rsidRDefault="00E7272D"/>
        </w:tc>
        <w:tc>
          <w:tcPr>
            <w:tcW w:w="0" w:type="auto"/>
          </w:tcPr>
          <w:p w:rsidR="00E7272D" w:rsidRDefault="00F106E2">
            <w:r>
              <w:t>This property is used to specify a glycosylated amino acid residue in an object glycoprotein or glycopeptide.</w:t>
            </w:r>
          </w:p>
        </w:tc>
      </w:tr>
      <w:tr w:rsidR="00E7272D">
        <w:tc>
          <w:tcPr>
            <w:tcW w:w="0" w:type="auto"/>
          </w:tcPr>
          <w:p w:rsidR="00E7272D" w:rsidRDefault="00F106E2">
            <w:r>
              <w:t>glycan:has_uniprot_accession</w:t>
            </w:r>
          </w:p>
        </w:tc>
        <w:tc>
          <w:tcPr>
            <w:tcW w:w="0" w:type="auto"/>
          </w:tcPr>
          <w:p w:rsidR="00E7272D" w:rsidRDefault="00F106E2">
            <w:r>
              <w:t>http://www.uniprot.org/core/Protein</w:t>
            </w:r>
          </w:p>
        </w:tc>
        <w:tc>
          <w:tcPr>
            <w:tcW w:w="0" w:type="auto"/>
          </w:tcPr>
          <w:p w:rsidR="00E7272D" w:rsidRDefault="00F106E2">
            <w:r>
              <w:t>yes</w:t>
            </w:r>
          </w:p>
        </w:tc>
        <w:tc>
          <w:tcPr>
            <w:tcW w:w="0" w:type="auto"/>
          </w:tcPr>
          <w:p w:rsidR="00E7272D" w:rsidRDefault="00F106E2">
            <w:r>
              <w:t>When the subject of this predicate is :glycoprotein, the range instance is equivalent to proteineous part of the subject glycoprotein.</w:t>
            </w:r>
          </w:p>
        </w:tc>
      </w:tr>
    </w:tbl>
    <w:p w:rsidR="00E7272D" w:rsidRDefault="00F106E2">
      <w:r>
        <w:br/>
      </w:r>
    </w:p>
    <w:p w:rsidR="00E7272D" w:rsidRDefault="00F106E2">
      <w:pPr>
        <w:pStyle w:val="3"/>
      </w:pPr>
      <w:bookmarkStart w:id="194" w:name="_Toc368658202"/>
      <w:r>
        <w:lastRenderedPageBreak/>
        <w:t>Glycoprotein</w:t>
      </w:r>
      <w:bookmarkEnd w:id="194"/>
    </w:p>
    <w:p w:rsidR="00E7272D" w:rsidRDefault="00F106E2">
      <w:r>
        <w:t>A compound that consists of protein and glycan parts; they are covalently attached to each other by a glycosidic bond. There are reasons or traces that at least one amino acid residue of the protein is glycosylated.</w:t>
      </w:r>
    </w:p>
    <w:p w:rsidR="00E7272D" w:rsidRPr="00D07960" w:rsidRDefault="00F106E2">
      <w:pPr>
        <w:rPr>
          <w:lang w:val="de-DE"/>
        </w:rPr>
      </w:pPr>
      <w:r w:rsidRPr="00D07960">
        <w:rPr>
          <w:b/>
          <w:lang w:val="de-DE"/>
        </w:rPr>
        <w:t xml:space="preserve">URI: </w:t>
      </w:r>
      <w:r w:rsidRPr="00D07960">
        <w:rPr>
          <w:lang w:val="de-DE"/>
        </w:rPr>
        <w:t>http://purl.jp/bio/12/glyco/glycan#glycoprotein</w:t>
      </w:r>
    </w:p>
    <w:p w:rsidR="00E7272D" w:rsidRDefault="00F106E2">
      <w:r>
        <w:rPr>
          <w:b/>
        </w:rPr>
        <w:t xml:space="preserve">Superclass: </w:t>
      </w:r>
      <w:r>
        <w:t>glycan:glycoconjugate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888"/>
        <w:gridCol w:w="3587"/>
        <w:gridCol w:w="1175"/>
        <w:gridCol w:w="552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glycan:has_AA_sequence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Amino acid sequence is represented in the standard IUPAC-IUB amino acid code. Even if any modification are known, any modified amino acid residues are represented with a single letter of a nascent residue.</w:t>
            </w:r>
          </w:p>
        </w:tc>
      </w:tr>
      <w:tr w:rsidR="00E7272D">
        <w:tc>
          <w:tcPr>
            <w:tcW w:w="0" w:type="auto"/>
          </w:tcPr>
          <w:p w:rsidR="00E7272D" w:rsidRDefault="00F106E2">
            <w:r>
              <w:t>glycan:has_glycosylated_AA</w:t>
            </w:r>
          </w:p>
        </w:tc>
        <w:tc>
          <w:tcPr>
            <w:tcW w:w="0" w:type="auto"/>
          </w:tcPr>
          <w:p w:rsidR="00E7272D" w:rsidRDefault="00F106E2">
            <w:r>
              <w:t>glycan:glycosylated_AA</w:t>
            </w:r>
          </w:p>
        </w:tc>
        <w:tc>
          <w:tcPr>
            <w:tcW w:w="0" w:type="auto"/>
          </w:tcPr>
          <w:p w:rsidR="00E7272D" w:rsidRDefault="00E7272D"/>
        </w:tc>
        <w:tc>
          <w:tcPr>
            <w:tcW w:w="0" w:type="auto"/>
          </w:tcPr>
          <w:p w:rsidR="00E7272D" w:rsidRDefault="00F106E2">
            <w:r>
              <w:t>This property is used to specify a glycosylated amino acid residue in an object glycoprotein or glycopeptide.</w:t>
            </w:r>
          </w:p>
        </w:tc>
      </w:tr>
      <w:tr w:rsidR="00E7272D">
        <w:tc>
          <w:tcPr>
            <w:tcW w:w="0" w:type="auto"/>
          </w:tcPr>
          <w:p w:rsidR="00E7272D" w:rsidRDefault="00F106E2">
            <w:r>
              <w:t>glycan:has_uniprot_accession</w:t>
            </w:r>
          </w:p>
        </w:tc>
        <w:tc>
          <w:tcPr>
            <w:tcW w:w="0" w:type="auto"/>
          </w:tcPr>
          <w:p w:rsidR="00E7272D" w:rsidRDefault="00F106E2">
            <w:r>
              <w:t>http://www.uniprot.org/core/Protein</w:t>
            </w:r>
          </w:p>
        </w:tc>
        <w:tc>
          <w:tcPr>
            <w:tcW w:w="0" w:type="auto"/>
          </w:tcPr>
          <w:p w:rsidR="00E7272D" w:rsidRDefault="00F106E2">
            <w:r>
              <w:t>yes</w:t>
            </w:r>
          </w:p>
        </w:tc>
        <w:tc>
          <w:tcPr>
            <w:tcW w:w="0" w:type="auto"/>
          </w:tcPr>
          <w:p w:rsidR="00E7272D" w:rsidRDefault="00F106E2">
            <w:r>
              <w:t>When the subject of this predicate is :glycoprotein, the range instance is equivalent to proteineous part of the subject glycoprotein.</w:t>
            </w:r>
          </w:p>
        </w:tc>
      </w:tr>
    </w:tbl>
    <w:p w:rsidR="00E7272D" w:rsidRDefault="00F106E2">
      <w:r>
        <w:br/>
      </w:r>
    </w:p>
    <w:p w:rsidR="00E7272D" w:rsidRDefault="00F106E2">
      <w:pPr>
        <w:pStyle w:val="3"/>
      </w:pPr>
      <w:bookmarkStart w:id="195" w:name="_Toc368658203"/>
      <w:r>
        <w:t>Glycoside</w:t>
      </w:r>
      <w:bookmarkEnd w:id="195"/>
    </w:p>
    <w:p w:rsidR="00E7272D" w:rsidRPr="00D07960" w:rsidRDefault="00F106E2">
      <w:pPr>
        <w:rPr>
          <w:lang w:val="de-DE"/>
        </w:rPr>
      </w:pPr>
      <w:r w:rsidRPr="00D07960">
        <w:rPr>
          <w:b/>
          <w:lang w:val="de-DE"/>
        </w:rPr>
        <w:t xml:space="preserve">URI: </w:t>
      </w:r>
      <w:r w:rsidRPr="00D07960">
        <w:rPr>
          <w:lang w:val="de-DE"/>
        </w:rPr>
        <w:t>http://purl.jp/bio/12/glyco/glycan#glycoside</w:t>
      </w:r>
    </w:p>
    <w:p w:rsidR="00E7272D" w:rsidRDefault="00F106E2">
      <w:r>
        <w:rPr>
          <w:b/>
        </w:rPr>
        <w:t xml:space="preserve">Superclass: </w:t>
      </w:r>
      <w:r>
        <w:t>glycan:glycoconjugate</w:t>
      </w:r>
    </w:p>
    <w:p w:rsidR="00E7272D" w:rsidRDefault="00F106E2">
      <w:r>
        <w:lastRenderedPageBreak/>
        <w:br/>
      </w:r>
    </w:p>
    <w:p w:rsidR="00E7272D" w:rsidRDefault="00F106E2">
      <w:pPr>
        <w:pStyle w:val="3"/>
      </w:pPr>
      <w:bookmarkStart w:id="196" w:name="_Toc368658204"/>
      <w:r>
        <w:t>Glycosylated Amino Acid</w:t>
      </w:r>
      <w:bookmarkEnd w:id="196"/>
    </w:p>
    <w:p w:rsidR="00E7272D" w:rsidRDefault="00F106E2">
      <w:r>
        <w:t>An amino acid residue, in a glycoprotein or glycopeptide sequence, that a glycan is covalently attached. To specify glycosylation type or bond of glycoprotein.</w:t>
      </w:r>
    </w:p>
    <w:p w:rsidR="00E7272D" w:rsidRDefault="00F106E2">
      <w:r>
        <w:rPr>
          <w:b/>
        </w:rPr>
        <w:t xml:space="preserve">URI: </w:t>
      </w:r>
      <w:r>
        <w:t>http://purl.jp/bio/12/glyco/glycan#glycosylated_AA</w:t>
      </w:r>
    </w:p>
    <w:p w:rsidR="00E7272D" w:rsidRDefault="00F106E2">
      <w:r>
        <w:rPr>
          <w:b/>
        </w:rPr>
        <w:t xml:space="preserve">Superclass: </w:t>
      </w:r>
      <w:r>
        <w:t>glycan:glycoconjugate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805"/>
        <w:gridCol w:w="5246"/>
        <w:gridCol w:w="1175"/>
        <w:gridCol w:w="395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glycan:has_amino_acid_type</w:t>
            </w:r>
          </w:p>
        </w:tc>
        <w:tc>
          <w:tcPr>
            <w:tcW w:w="0" w:type="auto"/>
          </w:tcPr>
          <w:p w:rsidR="00E7272D" w:rsidRDefault="00F106E2">
            <w:r>
              <w:t>glycan:amino_acid</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glycan:modification_type</w:t>
            </w:r>
          </w:p>
        </w:tc>
        <w:tc>
          <w:tcPr>
            <w:tcW w:w="0" w:type="auto"/>
          </w:tcPr>
          <w:p w:rsidR="00E7272D" w:rsidRDefault="00F106E2">
            <w:r>
              <w:t>http://www.uniprot.org/core/Glycosylation_Annotation</w:t>
            </w:r>
          </w:p>
        </w:tc>
        <w:tc>
          <w:tcPr>
            <w:tcW w:w="0" w:type="auto"/>
          </w:tcPr>
          <w:p w:rsidR="00E7272D" w:rsidRDefault="00F106E2">
            <w:r>
              <w:t>yes</w:t>
            </w:r>
          </w:p>
        </w:tc>
        <w:tc>
          <w:tcPr>
            <w:tcW w:w="0" w:type="auto"/>
          </w:tcPr>
          <w:p w:rsidR="00E7272D" w:rsidRDefault="00F106E2">
            <w:r>
              <w:t>Modification type is represented due to biological process, typically N-linked or O-linked.</w:t>
            </w:r>
          </w:p>
        </w:tc>
      </w:tr>
    </w:tbl>
    <w:p w:rsidR="00E7272D" w:rsidRDefault="00F106E2">
      <w:r>
        <w:br/>
      </w:r>
    </w:p>
    <w:p w:rsidR="00E7272D" w:rsidRDefault="00F106E2">
      <w:pPr>
        <w:pStyle w:val="2"/>
      </w:pPr>
      <w:bookmarkStart w:id="197" w:name="_Toc368658205"/>
      <w:r>
        <w:t>Saccharide</w:t>
      </w:r>
      <w:bookmarkEnd w:id="197"/>
    </w:p>
    <w:p w:rsidR="00E7272D" w:rsidRDefault="00F106E2">
      <w:r>
        <w:t>Instances of this class represent the molecule information of the glycans. That includes chemical composition, molecular weight but also related information such as images of the glycans.</w:t>
      </w:r>
    </w:p>
    <w:p w:rsidR="00E7272D" w:rsidRPr="00D07960" w:rsidRDefault="00F106E2">
      <w:pPr>
        <w:rPr>
          <w:lang w:val="de-DE"/>
        </w:rPr>
      </w:pPr>
      <w:r w:rsidRPr="00D07960">
        <w:rPr>
          <w:b/>
          <w:lang w:val="de-DE"/>
        </w:rPr>
        <w:t xml:space="preserve">URI: </w:t>
      </w:r>
      <w:r w:rsidRPr="00D07960">
        <w:rPr>
          <w:lang w:val="de-DE"/>
        </w:rPr>
        <w:t>http://purl.jp/bio/12/glyco/glycan#saccharide</w:t>
      </w:r>
    </w:p>
    <w:p w:rsidR="00E7272D" w:rsidRDefault="00F106E2">
      <w:r>
        <w:rPr>
          <w:b/>
        </w:rPr>
        <w:t xml:space="preserve">Superclass: </w:t>
      </w:r>
      <w:r>
        <w:t>glycan:compound</w:t>
      </w:r>
    </w:p>
    <w:p w:rsidR="00E7272D" w:rsidRDefault="00F106E2">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571"/>
        <w:gridCol w:w="3403"/>
        <w:gridCol w:w="1175"/>
        <w:gridCol w:w="502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glycan:catalyzed_by</w:t>
            </w:r>
          </w:p>
        </w:tc>
        <w:tc>
          <w:tcPr>
            <w:tcW w:w="0" w:type="auto"/>
          </w:tcPr>
          <w:p w:rsidR="00E7272D" w:rsidRDefault="00F106E2">
            <w:r>
              <w:t>glycan:reaction</w:t>
            </w:r>
          </w:p>
        </w:tc>
        <w:tc>
          <w:tcPr>
            <w:tcW w:w="0" w:type="auto"/>
          </w:tcPr>
          <w:p w:rsidR="00E7272D" w:rsidRDefault="00E7272D"/>
        </w:tc>
        <w:tc>
          <w:tcPr>
            <w:tcW w:w="0" w:type="auto"/>
          </w:tcPr>
          <w:p w:rsidR="00E7272D" w:rsidRDefault="00F106E2">
            <w:r>
              <w:t>Object is a reaction process.</w:t>
            </w:r>
          </w:p>
        </w:tc>
      </w:tr>
      <w:tr w:rsidR="00E7272D">
        <w:tc>
          <w:tcPr>
            <w:tcW w:w="0" w:type="auto"/>
          </w:tcPr>
          <w:p w:rsidR="00E7272D" w:rsidRDefault="00F106E2">
            <w:r>
              <w:t>glycan:degraded_by</w:t>
            </w:r>
          </w:p>
        </w:tc>
        <w:tc>
          <w:tcPr>
            <w:tcW w:w="0" w:type="auto"/>
          </w:tcPr>
          <w:p w:rsidR="00E7272D" w:rsidRDefault="00F106E2">
            <w:r>
              <w:t>glycan:glycosyl_hydrolase_reaction</w:t>
            </w:r>
          </w:p>
        </w:tc>
        <w:tc>
          <w:tcPr>
            <w:tcW w:w="0" w:type="auto"/>
          </w:tcPr>
          <w:p w:rsidR="00E7272D" w:rsidRDefault="00E7272D"/>
        </w:tc>
        <w:tc>
          <w:tcPr>
            <w:tcW w:w="0" w:type="auto"/>
          </w:tcPr>
          <w:p w:rsidR="00E7272D" w:rsidRDefault="00F106E2">
            <w:r>
              <w:t>Object is a reaction process, which degrades the subject.</w:t>
            </w:r>
          </w:p>
        </w:tc>
      </w:tr>
      <w:tr w:rsidR="00E7272D">
        <w:tc>
          <w:tcPr>
            <w:tcW w:w="0" w:type="auto"/>
          </w:tcPr>
          <w:p w:rsidR="00E7272D" w:rsidRDefault="00F106E2">
            <w:r>
              <w:t>glycan:has_affinity_to</w:t>
            </w:r>
          </w:p>
        </w:tc>
        <w:tc>
          <w:tcPr>
            <w:tcW w:w="0" w:type="auto"/>
          </w:tcPr>
          <w:p w:rsidR="00E7272D" w:rsidRDefault="00F106E2">
            <w:r>
              <w:t>glycan:glycan_binder</w:t>
            </w:r>
          </w:p>
        </w:tc>
        <w:tc>
          <w:tcPr>
            <w:tcW w:w="0" w:type="auto"/>
          </w:tcPr>
          <w:p w:rsidR="00E7272D" w:rsidRDefault="00E7272D"/>
        </w:tc>
        <w:tc>
          <w:tcPr>
            <w:tcW w:w="0" w:type="auto"/>
          </w:tcPr>
          <w:p w:rsidR="00E7272D" w:rsidRDefault="00F106E2">
            <w:r>
              <w:t>Subject is a glycan or glycoconjugate, which non-covalently binds to the object, usually :glycan_binder.</w:t>
            </w:r>
          </w:p>
        </w:tc>
      </w:tr>
      <w:tr w:rsidR="00E7272D">
        <w:tc>
          <w:tcPr>
            <w:tcW w:w="0" w:type="auto"/>
          </w:tcPr>
          <w:p w:rsidR="00E7272D" w:rsidRDefault="00F106E2">
            <w:r>
              <w:t>glycan:has_component</w:t>
            </w:r>
          </w:p>
        </w:tc>
        <w:tc>
          <w:tcPr>
            <w:tcW w:w="0" w:type="auto"/>
          </w:tcPr>
          <w:p w:rsidR="00E7272D" w:rsidRDefault="00F106E2">
            <w:r>
              <w:t>glycan:component</w:t>
            </w:r>
          </w:p>
        </w:tc>
        <w:tc>
          <w:tcPr>
            <w:tcW w:w="0" w:type="auto"/>
          </w:tcPr>
          <w:p w:rsidR="00E7272D" w:rsidRDefault="00E7272D"/>
        </w:tc>
        <w:tc>
          <w:tcPr>
            <w:tcW w:w="0" w:type="auto"/>
          </w:tcPr>
          <w:p w:rsidR="00E7272D" w:rsidRDefault="00F106E2">
            <w:r>
              <w:t>Object is a component, representing the monosaccharide composition of the subject.</w:t>
            </w:r>
          </w:p>
        </w:tc>
      </w:tr>
      <w:tr w:rsidR="00E7272D">
        <w:tc>
          <w:tcPr>
            <w:tcW w:w="0" w:type="auto"/>
          </w:tcPr>
          <w:p w:rsidR="00E7272D" w:rsidRDefault="00F106E2">
            <w:r>
              <w:t>glycan:has_epitope</w:t>
            </w:r>
          </w:p>
        </w:tc>
        <w:tc>
          <w:tcPr>
            <w:tcW w:w="0" w:type="auto"/>
          </w:tcPr>
          <w:p w:rsidR="00E7272D" w:rsidRDefault="00F106E2">
            <w:r>
              <w:t>glycan:glycan_epitope</w:t>
            </w:r>
          </w:p>
        </w:tc>
        <w:tc>
          <w:tcPr>
            <w:tcW w:w="0" w:type="auto"/>
          </w:tcPr>
          <w:p w:rsidR="00E7272D" w:rsidRDefault="00E7272D"/>
        </w:tc>
        <w:tc>
          <w:tcPr>
            <w:tcW w:w="0" w:type="auto"/>
          </w:tcPr>
          <w:p w:rsidR="00E7272D" w:rsidRDefault="00F106E2">
            <w:r>
              <w:t>The object  is a structural motif with biological relevance; subproperty of has_motif.</w:t>
            </w:r>
          </w:p>
        </w:tc>
      </w:tr>
      <w:tr w:rsidR="00E7272D">
        <w:tc>
          <w:tcPr>
            <w:tcW w:w="0" w:type="auto"/>
          </w:tcPr>
          <w:p w:rsidR="00E7272D" w:rsidRDefault="00F106E2">
            <w:r>
              <w:t>glycan:has_glycoconjugate_sequence</w:t>
            </w:r>
          </w:p>
        </w:tc>
        <w:tc>
          <w:tcPr>
            <w:tcW w:w="0" w:type="auto"/>
          </w:tcPr>
          <w:p w:rsidR="00E7272D" w:rsidRDefault="00F106E2">
            <w:r>
              <w:t>glycan:glycoconjugate_sequence</w:t>
            </w:r>
          </w:p>
        </w:tc>
        <w:tc>
          <w:tcPr>
            <w:tcW w:w="0" w:type="auto"/>
          </w:tcPr>
          <w:p w:rsidR="00E7272D" w:rsidRDefault="00E7272D"/>
        </w:tc>
        <w:tc>
          <w:tcPr>
            <w:tcW w:w="0" w:type="auto"/>
          </w:tcPr>
          <w:p w:rsidR="00E7272D" w:rsidRDefault="00F106E2">
            <w:r>
              <w:t>Sequence information to object of rdf:type :glycoconjugate_sequence if the subject is part of a glycoconjugate.</w:t>
            </w:r>
          </w:p>
        </w:tc>
      </w:tr>
      <w:tr w:rsidR="00E7272D">
        <w:tc>
          <w:tcPr>
            <w:tcW w:w="0" w:type="auto"/>
          </w:tcPr>
          <w:p w:rsidR="00E7272D" w:rsidRDefault="00F106E2">
            <w:r>
              <w:t>glycan:has_glycosequence</w:t>
            </w:r>
          </w:p>
        </w:tc>
        <w:tc>
          <w:tcPr>
            <w:tcW w:w="0" w:type="auto"/>
          </w:tcPr>
          <w:p w:rsidR="00E7272D" w:rsidRDefault="00F106E2">
            <w:r>
              <w:t>glycan:glycosequence</w:t>
            </w:r>
          </w:p>
        </w:tc>
        <w:tc>
          <w:tcPr>
            <w:tcW w:w="0" w:type="auto"/>
          </w:tcPr>
          <w:p w:rsidR="00E7272D" w:rsidRDefault="00E7272D"/>
        </w:tc>
        <w:tc>
          <w:tcPr>
            <w:tcW w:w="0" w:type="auto"/>
          </w:tcPr>
          <w:p w:rsidR="00E7272D" w:rsidRDefault="00F106E2">
            <w:r>
              <w:t>glycan sequence information to object of rdf:type :glycosequence representing the subject in a text format.</w:t>
            </w:r>
          </w:p>
        </w:tc>
      </w:tr>
      <w:tr w:rsidR="00E7272D">
        <w:tc>
          <w:tcPr>
            <w:tcW w:w="0" w:type="auto"/>
          </w:tcPr>
          <w:p w:rsidR="00E7272D" w:rsidRDefault="00F106E2">
            <w:r>
              <w:t>glycan:has_image</w:t>
            </w:r>
          </w:p>
        </w:tc>
        <w:tc>
          <w:tcPr>
            <w:tcW w:w="0" w:type="auto"/>
          </w:tcPr>
          <w:p w:rsidR="00E7272D" w:rsidRDefault="00F106E2">
            <w:r>
              <w:t>glycan:image</w:t>
            </w:r>
          </w:p>
        </w:tc>
        <w:tc>
          <w:tcPr>
            <w:tcW w:w="0" w:type="auto"/>
          </w:tcPr>
          <w:p w:rsidR="00E7272D" w:rsidRDefault="00E7272D"/>
        </w:tc>
        <w:tc>
          <w:tcPr>
            <w:tcW w:w="0" w:type="auto"/>
          </w:tcPr>
          <w:p w:rsidR="00E7272D" w:rsidRDefault="00F106E2">
            <w:r>
              <w:t>Object is a URI to an image instance describing a graphical representation of the glycan.</w:t>
            </w:r>
          </w:p>
        </w:tc>
      </w:tr>
      <w:tr w:rsidR="00E7272D">
        <w:tc>
          <w:tcPr>
            <w:tcW w:w="0" w:type="auto"/>
          </w:tcPr>
          <w:p w:rsidR="00E7272D" w:rsidRDefault="00F106E2">
            <w:r>
              <w:t>glycan:has_motif</w:t>
            </w:r>
          </w:p>
        </w:tc>
        <w:tc>
          <w:tcPr>
            <w:tcW w:w="0" w:type="auto"/>
          </w:tcPr>
          <w:p w:rsidR="00E7272D" w:rsidRDefault="00F106E2">
            <w:r>
              <w:t>glycan:glycan_motif</w:t>
            </w:r>
          </w:p>
        </w:tc>
        <w:tc>
          <w:tcPr>
            <w:tcW w:w="0" w:type="auto"/>
          </w:tcPr>
          <w:p w:rsidR="00E7272D" w:rsidRDefault="00E7272D"/>
        </w:tc>
        <w:tc>
          <w:tcPr>
            <w:tcW w:w="0" w:type="auto"/>
          </w:tcPr>
          <w:p w:rsidR="00E7272D" w:rsidRDefault="00F106E2">
            <w:r>
              <w:t>The object is a structurally defined motif E.g. for Neo-lacto motif http://jcggdb.jp/idb/motif?id=JCGG-</w:t>
            </w:r>
            <w:r>
              <w:lastRenderedPageBreak/>
              <w:t>MOTIF3009.rdf inverse of ”contained_in”. should have sequence, composition, image ...</w:t>
            </w:r>
          </w:p>
        </w:tc>
      </w:tr>
      <w:tr w:rsidR="00E7272D">
        <w:tc>
          <w:tcPr>
            <w:tcW w:w="0" w:type="auto"/>
          </w:tcPr>
          <w:p w:rsidR="00E7272D" w:rsidRDefault="00F106E2">
            <w:r>
              <w:lastRenderedPageBreak/>
              <w:t>glycan:is_ambiguous</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Boolean indicating whether the subject is a fully defined structure including all linkage information, or not.</w:t>
            </w:r>
          </w:p>
        </w:tc>
      </w:tr>
      <w:tr w:rsidR="00E7272D">
        <w:tc>
          <w:tcPr>
            <w:tcW w:w="0" w:type="auto"/>
          </w:tcPr>
          <w:p w:rsidR="00E7272D" w:rsidRDefault="00F106E2">
            <w:r>
              <w:t>glycan:synthesized_by</w:t>
            </w:r>
          </w:p>
        </w:tc>
        <w:tc>
          <w:tcPr>
            <w:tcW w:w="0" w:type="auto"/>
          </w:tcPr>
          <w:p w:rsidR="00E7272D" w:rsidRDefault="00F106E2">
            <w:r>
              <w:t>glycan:glycosyltransferase_reaction</w:t>
            </w:r>
          </w:p>
        </w:tc>
        <w:tc>
          <w:tcPr>
            <w:tcW w:w="0" w:type="auto"/>
          </w:tcPr>
          <w:p w:rsidR="00E7272D" w:rsidRDefault="00E7272D"/>
        </w:tc>
        <w:tc>
          <w:tcPr>
            <w:tcW w:w="0" w:type="auto"/>
          </w:tcPr>
          <w:p w:rsidR="00E7272D" w:rsidRDefault="00F106E2">
            <w:r>
              <w:t>Object is a reaction process, which synthesizes the subject.</w:t>
            </w:r>
          </w:p>
        </w:tc>
      </w:tr>
    </w:tbl>
    <w:p w:rsidR="00E7272D" w:rsidRDefault="00F106E2">
      <w:r>
        <w:br/>
      </w:r>
    </w:p>
    <w:p w:rsidR="00E7272D" w:rsidRDefault="00F106E2">
      <w:pPr>
        <w:pStyle w:val="3"/>
      </w:pPr>
      <w:bookmarkStart w:id="198" w:name="_Toc368658206"/>
      <w:r>
        <w:t>N-glycan</w:t>
      </w:r>
      <w:bookmarkEnd w:id="198"/>
    </w:p>
    <w:p w:rsidR="00E7272D" w:rsidRDefault="00F106E2">
      <w:r>
        <w:t>A subclass of saccharide primarily found on eukaryotic glycoproteins. This class of glycan typically contains a specific glycan substructure motif (http://jcggdb.jp/idb/motif?id=JCGG-MOTIF1001), and the reducing terminal GlcNAc of the glycan is attached to the N-atom of an asparagine residue of the protein in a beta configuration. A class of glycoconjugate including dolichyl-diphospho esters also involves the same glycan motif, but they are attached in an alpha configuration. The dolichyl-diphosphooligosaccharides are precursors or intermediates in the protein N-glycosylation process, by which the specific dolichyl-diphosphooligosaccharide (http://jcggdb.jp/idb/jcggdb/JCGG-STR015745) is transferred from the dolichyl phospohate ester to an asparagine residue of the protein by an oligosacchayl transferase (GO:0004579).</w:t>
      </w:r>
    </w:p>
    <w:p w:rsidR="00E7272D" w:rsidRPr="00D07960" w:rsidRDefault="00F106E2">
      <w:pPr>
        <w:rPr>
          <w:lang w:val="de-DE"/>
        </w:rPr>
      </w:pPr>
      <w:r w:rsidRPr="00D07960">
        <w:rPr>
          <w:b/>
          <w:lang w:val="de-DE"/>
        </w:rPr>
        <w:t xml:space="preserve">URI: </w:t>
      </w:r>
      <w:r w:rsidRPr="00D07960">
        <w:rPr>
          <w:lang w:val="de-DE"/>
        </w:rPr>
        <w:t>http://purl.jp/bio/12/glyco/glycan#N-glycan</w:t>
      </w:r>
    </w:p>
    <w:p w:rsidR="00E7272D" w:rsidRDefault="00F106E2">
      <w:r>
        <w:rPr>
          <w:b/>
        </w:rPr>
        <w:t xml:space="preserve">Superclass: </w:t>
      </w:r>
      <w:r>
        <w:t>glycan:saccharide</w:t>
      </w:r>
    </w:p>
    <w:p w:rsidR="00E7272D" w:rsidRDefault="00F106E2">
      <w:r>
        <w:br/>
      </w:r>
    </w:p>
    <w:p w:rsidR="00E7272D" w:rsidRDefault="00F106E2">
      <w:pPr>
        <w:pStyle w:val="3"/>
      </w:pPr>
      <w:bookmarkStart w:id="199" w:name="_Toc368658207"/>
      <w:r>
        <w:lastRenderedPageBreak/>
        <w:t>O-glycan</w:t>
      </w:r>
      <w:bookmarkEnd w:id="199"/>
    </w:p>
    <w:p w:rsidR="00E7272D" w:rsidRDefault="00F106E2">
      <w:r>
        <w:t>A subclass of saccharide primarily found in glycoproteins This class is subdivided into a variety of subclasses due to its expression in a variety of biological sources. In terms of structure, O-glycans either consist of a GalNAc, Man, Fuc, Glc residue at the reducing end attached to a serine, threonine, hydroxylysine or hydroxyproline residue in a protein sequence in an alpha configuration.</w:t>
      </w:r>
    </w:p>
    <w:p w:rsidR="00E7272D" w:rsidRPr="00D07960" w:rsidRDefault="00F106E2">
      <w:pPr>
        <w:rPr>
          <w:lang w:val="de-DE"/>
        </w:rPr>
      </w:pPr>
      <w:r w:rsidRPr="00D07960">
        <w:rPr>
          <w:b/>
          <w:lang w:val="de-DE"/>
        </w:rPr>
        <w:t xml:space="preserve">URI: </w:t>
      </w:r>
      <w:r w:rsidRPr="00D07960">
        <w:rPr>
          <w:lang w:val="de-DE"/>
        </w:rPr>
        <w:t>http://purl.jp/bio/12/glyco/glycan#O-glycan</w:t>
      </w:r>
    </w:p>
    <w:p w:rsidR="00E7272D" w:rsidRDefault="00F106E2">
      <w:r>
        <w:rPr>
          <w:b/>
        </w:rPr>
        <w:t xml:space="preserve">Superclass: </w:t>
      </w:r>
      <w:r>
        <w:t>glycan:saccharide</w:t>
      </w:r>
    </w:p>
    <w:p w:rsidR="00E7272D" w:rsidRDefault="00F106E2">
      <w:r>
        <w:br/>
      </w:r>
    </w:p>
    <w:p w:rsidR="00E7272D" w:rsidRDefault="00F106E2">
      <w:pPr>
        <w:pStyle w:val="3"/>
      </w:pPr>
      <w:bookmarkStart w:id="200" w:name="_Toc368658208"/>
      <w:r>
        <w:t>Cyclic Glycan</w:t>
      </w:r>
      <w:bookmarkEnd w:id="200"/>
    </w:p>
    <w:p w:rsidR="00E7272D" w:rsidRDefault="00F106E2">
      <w:r>
        <w:t>Cyclic glycans are a special form of glycans which are rarely found in nature.  As implied by the name, they form cyclic structures, in contrast to the branched tree structures of commonly known glycans.</w:t>
      </w:r>
    </w:p>
    <w:p w:rsidR="00E7272D" w:rsidRPr="00D07960" w:rsidRDefault="00F106E2">
      <w:pPr>
        <w:rPr>
          <w:lang w:val="de-DE"/>
        </w:rPr>
      </w:pPr>
      <w:r w:rsidRPr="00D07960">
        <w:rPr>
          <w:b/>
          <w:lang w:val="de-DE"/>
        </w:rPr>
        <w:t xml:space="preserve">URI: </w:t>
      </w:r>
      <w:r w:rsidRPr="00D07960">
        <w:rPr>
          <w:lang w:val="de-DE"/>
        </w:rPr>
        <w:t>http://purl.jp/bio/12/glyco/glycan#cyclic_glycan</w:t>
      </w:r>
    </w:p>
    <w:p w:rsidR="00E7272D" w:rsidRDefault="00F106E2">
      <w:r>
        <w:rPr>
          <w:b/>
        </w:rPr>
        <w:t xml:space="preserve">Superclass: </w:t>
      </w:r>
      <w:r>
        <w:t>glycan:saccharide</w:t>
      </w:r>
    </w:p>
    <w:p w:rsidR="00E7272D" w:rsidRDefault="00F106E2">
      <w:r>
        <w:br/>
      </w:r>
    </w:p>
    <w:p w:rsidR="00E7272D" w:rsidRDefault="00F106E2">
      <w:pPr>
        <w:pStyle w:val="3"/>
      </w:pPr>
      <w:bookmarkStart w:id="201" w:name="_Toc368658209"/>
      <w:r>
        <w:t>Monosaccharide</w:t>
      </w:r>
      <w:bookmarkEnd w:id="201"/>
    </w:p>
    <w:p w:rsidR="00E7272D" w:rsidRDefault="00F106E2">
      <w:r>
        <w:t>Instances of this class represent monosaccharides and their information. These monosaccharides are used to specify the composition of glycans, referenced by glycan:component. Sample URI: http://www.monosaccharidedb.org/rdf/monosaccharide.action?name=o-dall-HEX-0:0</w:t>
      </w:r>
    </w:p>
    <w:p w:rsidR="00E7272D" w:rsidRPr="00D07960" w:rsidRDefault="00F106E2">
      <w:pPr>
        <w:rPr>
          <w:lang w:val="de-DE"/>
        </w:rPr>
      </w:pPr>
      <w:r w:rsidRPr="00D07960">
        <w:rPr>
          <w:b/>
          <w:lang w:val="de-DE"/>
        </w:rPr>
        <w:t xml:space="preserve">URI: </w:t>
      </w:r>
      <w:r w:rsidRPr="00D07960">
        <w:rPr>
          <w:lang w:val="de-DE"/>
        </w:rPr>
        <w:t>http://purl.jp/bio/12/glyco/glycan#monosaccharide</w:t>
      </w:r>
    </w:p>
    <w:p w:rsidR="00E7272D" w:rsidRDefault="00F106E2">
      <w:r>
        <w:rPr>
          <w:b/>
        </w:rPr>
        <w:t xml:space="preserve">Superclass: </w:t>
      </w:r>
      <w:r>
        <w:t>glycan:saccharide</w:t>
      </w:r>
    </w:p>
    <w:p w:rsidR="00E7272D" w:rsidRDefault="00F106E2">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4206"/>
        <w:gridCol w:w="2824"/>
        <w:gridCol w:w="1175"/>
        <w:gridCol w:w="4971"/>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glycan:has_alias</w:t>
            </w:r>
          </w:p>
        </w:tc>
        <w:tc>
          <w:tcPr>
            <w:tcW w:w="0" w:type="auto"/>
          </w:tcPr>
          <w:p w:rsidR="00E7272D" w:rsidRDefault="00F106E2">
            <w:r>
              <w:t>glycan:monosaccharide_alias</w:t>
            </w:r>
          </w:p>
        </w:tc>
        <w:tc>
          <w:tcPr>
            <w:tcW w:w="0" w:type="auto"/>
          </w:tcPr>
          <w:p w:rsidR="00E7272D" w:rsidRDefault="00E7272D"/>
        </w:tc>
        <w:tc>
          <w:tcPr>
            <w:tcW w:w="0" w:type="auto"/>
          </w:tcPr>
          <w:p w:rsidR="00E7272D" w:rsidRDefault="00F106E2">
            <w:r>
              <w:t>reference to aliases for the monosaccharide</w:t>
            </w:r>
          </w:p>
        </w:tc>
      </w:tr>
      <w:tr w:rsidR="00E7272D">
        <w:tc>
          <w:tcPr>
            <w:tcW w:w="0" w:type="auto"/>
          </w:tcPr>
          <w:p w:rsidR="00E7272D" w:rsidRDefault="00F106E2">
            <w:r>
              <w:t>glycan:has_average_molecular_weight</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literal numeric with decimal, calculated from monosaccharide composition with average atomic weight</w:t>
            </w:r>
          </w:p>
        </w:tc>
      </w:tr>
      <w:tr w:rsidR="00E7272D">
        <w:tc>
          <w:tcPr>
            <w:tcW w:w="0" w:type="auto"/>
          </w:tcPr>
          <w:p w:rsidR="00E7272D" w:rsidRDefault="00F106E2">
            <w:r>
              <w:t>glycan:has_basetype</w:t>
            </w:r>
          </w:p>
        </w:tc>
        <w:tc>
          <w:tcPr>
            <w:tcW w:w="0" w:type="auto"/>
          </w:tcPr>
          <w:p w:rsidR="00E7272D" w:rsidRDefault="00F106E2">
            <w:r>
              <w:t>glycan:basetype</w:t>
            </w:r>
          </w:p>
        </w:tc>
        <w:tc>
          <w:tcPr>
            <w:tcW w:w="0" w:type="auto"/>
          </w:tcPr>
          <w:p w:rsidR="00E7272D" w:rsidRDefault="00F106E2">
            <w:r>
              <w:t>yes</w:t>
            </w:r>
          </w:p>
        </w:tc>
        <w:tc>
          <w:tcPr>
            <w:tcW w:w="0" w:type="auto"/>
          </w:tcPr>
          <w:p w:rsidR="00E7272D" w:rsidRDefault="00F106E2">
            <w:r>
              <w:t>Object is the basetype of the monosaccharide (subject).</w:t>
            </w:r>
          </w:p>
        </w:tc>
      </w:tr>
      <w:tr w:rsidR="00E7272D">
        <w:tc>
          <w:tcPr>
            <w:tcW w:w="0" w:type="auto"/>
          </w:tcPr>
          <w:p w:rsidR="00E7272D" w:rsidRDefault="00F106E2">
            <w:r>
              <w:t>glycan:has_linkage_position</w:t>
            </w:r>
          </w:p>
        </w:tc>
        <w:tc>
          <w:tcPr>
            <w:tcW w:w="0" w:type="auto"/>
          </w:tcPr>
          <w:p w:rsidR="00E7272D" w:rsidRDefault="00F106E2">
            <w:r>
              <w:t>xsd:integer</w:t>
            </w:r>
          </w:p>
        </w:tc>
        <w:tc>
          <w:tcPr>
            <w:tcW w:w="0" w:type="auto"/>
          </w:tcPr>
          <w:p w:rsidR="00E7272D" w:rsidRDefault="00E7272D"/>
        </w:tc>
        <w:tc>
          <w:tcPr>
            <w:tcW w:w="0" w:type="auto"/>
          </w:tcPr>
          <w:p w:rsidR="00E7272D" w:rsidRDefault="00F106E2">
            <w:r>
              <w:t>Monosaccharide can be linked to other residues via standard glycosidic linkage at the given backbone position.</w:t>
            </w:r>
          </w:p>
        </w:tc>
      </w:tr>
      <w:tr w:rsidR="00E7272D">
        <w:tc>
          <w:tcPr>
            <w:tcW w:w="0" w:type="auto"/>
          </w:tcPr>
          <w:p w:rsidR="00E7272D" w:rsidRDefault="00F106E2">
            <w:r>
              <w:t>glycan:has_monoisotopic_molecular_weight</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Literal numeric with decimal, calculated from monosaccharide composition with atomic weight of monoisotope.</w:t>
            </w:r>
          </w:p>
        </w:tc>
      </w:tr>
      <w:tr w:rsidR="00E7272D">
        <w:tc>
          <w:tcPr>
            <w:tcW w:w="0" w:type="auto"/>
          </w:tcPr>
          <w:p w:rsidR="00E7272D" w:rsidRDefault="00F106E2">
            <w:r>
              <w:t>glycan:has_msdb_id</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Id of the monosaccharide in MonosaccharideDB.</w:t>
            </w:r>
          </w:p>
        </w:tc>
      </w:tr>
      <w:tr w:rsidR="00E7272D">
        <w:tc>
          <w:tcPr>
            <w:tcW w:w="0" w:type="auto"/>
          </w:tcPr>
          <w:p w:rsidR="00E7272D" w:rsidRDefault="00F106E2">
            <w:r>
              <w:t>glycan:has_substitution</w:t>
            </w:r>
          </w:p>
        </w:tc>
        <w:tc>
          <w:tcPr>
            <w:tcW w:w="0" w:type="auto"/>
          </w:tcPr>
          <w:p w:rsidR="00E7272D" w:rsidRDefault="00F106E2">
            <w:r>
              <w:t>glycan:substituent</w:t>
            </w:r>
          </w:p>
        </w:tc>
        <w:tc>
          <w:tcPr>
            <w:tcW w:w="0" w:type="auto"/>
          </w:tcPr>
          <w:p w:rsidR="00E7272D" w:rsidRDefault="00E7272D"/>
        </w:tc>
        <w:tc>
          <w:tcPr>
            <w:tcW w:w="0" w:type="auto"/>
          </w:tcPr>
          <w:p w:rsidR="00E7272D" w:rsidRDefault="00F106E2">
            <w:r>
              <w:t>The substituent is linked to the basetype in this monosaccharide.</w:t>
            </w:r>
          </w:p>
        </w:tc>
      </w:tr>
    </w:tbl>
    <w:p w:rsidR="00E7272D" w:rsidRDefault="00F106E2">
      <w:r>
        <w:br/>
      </w:r>
    </w:p>
    <w:p w:rsidR="00E7272D" w:rsidRDefault="00F106E2">
      <w:pPr>
        <w:pStyle w:val="3"/>
      </w:pPr>
      <w:bookmarkStart w:id="202" w:name="_Toc368658210"/>
      <w:r>
        <w:lastRenderedPageBreak/>
        <w:t>Polysaccharide</w:t>
      </w:r>
      <w:bookmarkEnd w:id="202"/>
    </w:p>
    <w:p w:rsidR="00E7272D" w:rsidRDefault="00F106E2">
      <w:r>
        <w:t>Polysaccharides are a special form of glycans that consist of large repetitive oligosaccharide units. Often the exact number of repetitions cannot be specified because the experimental technique does not allow this or because the number of repetition in nature varies.</w:t>
      </w:r>
    </w:p>
    <w:p w:rsidR="00E7272D" w:rsidRPr="00D07960" w:rsidRDefault="00F106E2">
      <w:pPr>
        <w:rPr>
          <w:lang w:val="de-DE"/>
        </w:rPr>
      </w:pPr>
      <w:r w:rsidRPr="00D07960">
        <w:rPr>
          <w:b/>
          <w:lang w:val="de-DE"/>
        </w:rPr>
        <w:t xml:space="preserve">URI: </w:t>
      </w:r>
      <w:r w:rsidRPr="00D07960">
        <w:rPr>
          <w:lang w:val="de-DE"/>
        </w:rPr>
        <w:t>http://purl.jp/bio/12/glyco/glycan#polysaccharide</w:t>
      </w:r>
    </w:p>
    <w:p w:rsidR="00E7272D" w:rsidRDefault="00F106E2">
      <w:r>
        <w:rPr>
          <w:b/>
        </w:rPr>
        <w:t xml:space="preserve">Superclass: </w:t>
      </w:r>
      <w:r>
        <w:t>glycan:saccharide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335"/>
        <w:gridCol w:w="2919"/>
        <w:gridCol w:w="1175"/>
        <w:gridCol w:w="574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glycan:has_polymerization_degree</w:t>
            </w:r>
          </w:p>
        </w:tc>
        <w:tc>
          <w:tcPr>
            <w:tcW w:w="0" w:type="auto"/>
          </w:tcPr>
          <w:p w:rsidR="00E7272D" w:rsidRDefault="00F106E2">
            <w:r>
              <w:t>glycan:polymerization_degree</w:t>
            </w:r>
          </w:p>
        </w:tc>
        <w:tc>
          <w:tcPr>
            <w:tcW w:w="0" w:type="auto"/>
          </w:tcPr>
          <w:p w:rsidR="00E7272D" w:rsidRDefault="00E7272D"/>
        </w:tc>
        <w:tc>
          <w:tcPr>
            <w:tcW w:w="0" w:type="auto"/>
          </w:tcPr>
          <w:p w:rsidR="00E7272D" w:rsidRDefault="00F106E2">
            <w:r>
              <w:t>Used only if the specified glycan structure (subject) itself is the oligomeric part forming a repeating unit. Repeating unit information to object of rdf:type :repeat_count.</w:t>
            </w:r>
          </w:p>
        </w:tc>
      </w:tr>
    </w:tbl>
    <w:p w:rsidR="00E7272D" w:rsidRDefault="00F106E2">
      <w:r>
        <w:br/>
      </w:r>
    </w:p>
    <w:p w:rsidR="00E7272D" w:rsidRDefault="00F106E2">
      <w:pPr>
        <w:pStyle w:val="1"/>
      </w:pPr>
      <w:bookmarkStart w:id="203" w:name="_Toc368658211"/>
      <w:r>
        <w:t>Evidence</w:t>
      </w:r>
      <w:bookmarkEnd w:id="203"/>
    </w:p>
    <w:p w:rsidR="00E7272D" w:rsidRDefault="00F106E2">
      <w:r>
        <w:t>An evidence is any kind of experimental data that can be linked to glycans. These are mainly experiments that elucidate the carbohydrate structure or feature but can also include experiments for creating carbohydrates for example by synthesis.</w:t>
      </w:r>
    </w:p>
    <w:p w:rsidR="00E7272D" w:rsidRPr="00D07960" w:rsidRDefault="00F106E2">
      <w:pPr>
        <w:rPr>
          <w:lang w:val="de-DE"/>
        </w:rPr>
      </w:pPr>
      <w:r w:rsidRPr="00D07960">
        <w:rPr>
          <w:b/>
          <w:lang w:val="de-DE"/>
        </w:rPr>
        <w:t xml:space="preserve">URI: </w:t>
      </w:r>
      <w:r w:rsidRPr="00D07960">
        <w:rPr>
          <w:lang w:val="de-DE"/>
        </w:rPr>
        <w:t>http://purl.jp/bio/12/glyco/glycan#evidence</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490"/>
        <w:gridCol w:w="2898"/>
        <w:gridCol w:w="1175"/>
        <w:gridCol w:w="6613"/>
      </w:tblGrid>
      <w:tr w:rsidR="00E7272D">
        <w:tc>
          <w:tcPr>
            <w:tcW w:w="0" w:type="auto"/>
            <w:shd w:val="clear" w:color="auto" w:fill="C8C8C8"/>
          </w:tcPr>
          <w:p w:rsidR="00E7272D" w:rsidRDefault="00F106E2">
            <w:pPr>
              <w:jc w:val="center"/>
            </w:pPr>
            <w:r>
              <w:rPr>
                <w:b/>
              </w:rPr>
              <w:lastRenderedPageBreak/>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glycan:has_manufacturer</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Manufacturer of the device used in the experiment.</w:t>
            </w:r>
          </w:p>
        </w:tc>
      </w:tr>
      <w:tr w:rsidR="00E7272D">
        <w:tc>
          <w:tcPr>
            <w:tcW w:w="0" w:type="auto"/>
          </w:tcPr>
          <w:p w:rsidR="00E7272D" w:rsidRDefault="00F106E2">
            <w:r>
              <w:t>glycan:has_model</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Model of the device used in the experiment.</w:t>
            </w:r>
          </w:p>
        </w:tc>
      </w:tr>
      <w:tr w:rsidR="00E7272D">
        <w:tc>
          <w:tcPr>
            <w:tcW w:w="0" w:type="auto"/>
          </w:tcPr>
          <w:p w:rsidR="00E7272D" w:rsidRDefault="00F106E2">
            <w:r>
              <w:t>glycan:has_reference</w:t>
            </w:r>
          </w:p>
        </w:tc>
        <w:tc>
          <w:tcPr>
            <w:tcW w:w="0" w:type="auto"/>
          </w:tcPr>
          <w:p w:rsidR="00E7272D" w:rsidRDefault="00F106E2">
            <w:r>
              <w:t>glycan:referenced_compound</w:t>
            </w:r>
          </w:p>
        </w:tc>
        <w:tc>
          <w:tcPr>
            <w:tcW w:w="0" w:type="auto"/>
          </w:tcPr>
          <w:p w:rsidR="00E7272D" w:rsidRDefault="00E7272D"/>
        </w:tc>
        <w:tc>
          <w:tcPr>
            <w:tcW w:w="0" w:type="auto"/>
          </w:tcPr>
          <w:p w:rsidR="00E7272D" w:rsidRDefault="00F106E2">
            <w:r>
              <w:t>Reference between :compound, :citation, :evidence, :source and :referenced_compound.</w:t>
            </w:r>
          </w:p>
        </w:tc>
      </w:tr>
      <w:tr w:rsidR="00E7272D">
        <w:tc>
          <w:tcPr>
            <w:tcW w:w="0" w:type="auto"/>
          </w:tcPr>
          <w:p w:rsidR="00E7272D" w:rsidRDefault="00F106E2">
            <w:r>
              <w:t>glycan:published_in</w:t>
            </w:r>
          </w:p>
        </w:tc>
        <w:tc>
          <w:tcPr>
            <w:tcW w:w="0" w:type="auto"/>
          </w:tcPr>
          <w:p w:rsidR="00E7272D" w:rsidRDefault="00F106E2">
            <w:r>
              <w:t>glycan:citation</w:t>
            </w:r>
          </w:p>
        </w:tc>
        <w:tc>
          <w:tcPr>
            <w:tcW w:w="0" w:type="auto"/>
          </w:tcPr>
          <w:p w:rsidR="00E7272D" w:rsidRDefault="00F106E2">
            <w:r>
              <w:t>yes</w:t>
            </w:r>
          </w:p>
        </w:tc>
        <w:tc>
          <w:tcPr>
            <w:tcW w:w="0" w:type="auto"/>
          </w:tcPr>
          <w:p w:rsidR="00E7272D" w:rsidRDefault="00F106E2">
            <w:r>
              <w:t>Reference information for the subject.</w:t>
            </w:r>
          </w:p>
        </w:tc>
      </w:tr>
    </w:tbl>
    <w:p w:rsidR="00E7272D" w:rsidRDefault="00F106E2">
      <w:r>
        <w:br/>
      </w:r>
    </w:p>
    <w:p w:rsidR="00E7272D" w:rsidRDefault="00F106E2">
      <w:pPr>
        <w:pStyle w:val="2"/>
      </w:pPr>
      <w:bookmarkStart w:id="204" w:name="_Toc368658212"/>
      <w:r>
        <w:t>Evidence Binding</w:t>
      </w:r>
      <w:bookmarkEnd w:id="204"/>
    </w:p>
    <w:p w:rsidR="00E7272D" w:rsidRDefault="00F106E2">
      <w:r>
        <w:t>Entities of this class represent molecular interactions between instances of glycan:saccharide and glycan:glycan_binder, elucidated by  experimental results.</w:t>
      </w:r>
    </w:p>
    <w:p w:rsidR="00E7272D" w:rsidRPr="00D07960" w:rsidRDefault="00F106E2">
      <w:pPr>
        <w:rPr>
          <w:lang w:val="de-DE"/>
        </w:rPr>
      </w:pPr>
      <w:r w:rsidRPr="00D07960">
        <w:rPr>
          <w:b/>
          <w:lang w:val="de-DE"/>
        </w:rPr>
        <w:t xml:space="preserve">URI: </w:t>
      </w:r>
      <w:r w:rsidRPr="00D07960">
        <w:rPr>
          <w:lang w:val="de-DE"/>
        </w:rPr>
        <w:t>http://purl.jp/bio/12/glyco/glycan#evidence_binding</w:t>
      </w:r>
    </w:p>
    <w:p w:rsidR="00E7272D" w:rsidRDefault="00F106E2">
      <w:r>
        <w:rPr>
          <w:b/>
        </w:rPr>
        <w:t xml:space="preserve">Superclass: </w:t>
      </w:r>
      <w:r>
        <w:t>glycan:evidence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479"/>
        <w:gridCol w:w="2104"/>
        <w:gridCol w:w="1175"/>
        <w:gridCol w:w="6221"/>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glycan:captured_by</w:t>
            </w:r>
          </w:p>
        </w:tc>
        <w:tc>
          <w:tcPr>
            <w:tcW w:w="0" w:type="auto"/>
          </w:tcPr>
          <w:p w:rsidR="00E7272D" w:rsidRDefault="00F106E2">
            <w:r>
              <w:t>glycan:glycan_binder</w:t>
            </w:r>
          </w:p>
        </w:tc>
        <w:tc>
          <w:tcPr>
            <w:tcW w:w="0" w:type="auto"/>
          </w:tcPr>
          <w:p w:rsidR="00E7272D" w:rsidRDefault="00F106E2">
            <w:r>
              <w:t>yes</w:t>
            </w:r>
          </w:p>
        </w:tc>
        <w:tc>
          <w:tcPr>
            <w:tcW w:w="0" w:type="auto"/>
          </w:tcPr>
          <w:p w:rsidR="00E7272D" w:rsidRDefault="00F106E2">
            <w:r>
              <w:t>Object is compounds that have affinity to glycan or glycoconjugate.</w:t>
            </w:r>
          </w:p>
        </w:tc>
      </w:tr>
      <w:tr w:rsidR="00E7272D">
        <w:tc>
          <w:tcPr>
            <w:tcW w:w="0" w:type="auto"/>
          </w:tcPr>
          <w:p w:rsidR="00E7272D" w:rsidRDefault="00F106E2">
            <w:r>
              <w:t>glycan:has_affinity_value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Binding affinity value for the lectin or antibody.</w:t>
            </w:r>
          </w:p>
        </w:tc>
      </w:tr>
    </w:tbl>
    <w:p w:rsidR="00E7272D" w:rsidRDefault="00F106E2">
      <w:r>
        <w:br/>
      </w:r>
    </w:p>
    <w:p w:rsidR="00E7272D" w:rsidRDefault="00F106E2">
      <w:pPr>
        <w:pStyle w:val="3"/>
      </w:pPr>
      <w:bookmarkStart w:id="205" w:name="_Toc368658213"/>
      <w:r>
        <w:lastRenderedPageBreak/>
        <w:t>Evidence Binding Antibody</w:t>
      </w:r>
      <w:bookmarkEnd w:id="205"/>
    </w:p>
    <w:p w:rsidR="00E7272D" w:rsidRDefault="00F106E2">
      <w:r>
        <w:t>Entities of this class represent molecular interactions between instances of epitope and antibody, elucidated by experimental results.</w:t>
      </w:r>
    </w:p>
    <w:p w:rsidR="00E7272D" w:rsidRPr="00D07960" w:rsidRDefault="00F106E2">
      <w:pPr>
        <w:rPr>
          <w:lang w:val="de-DE"/>
        </w:rPr>
      </w:pPr>
      <w:r w:rsidRPr="00D07960">
        <w:rPr>
          <w:b/>
          <w:lang w:val="de-DE"/>
        </w:rPr>
        <w:t xml:space="preserve">URI: </w:t>
      </w:r>
      <w:r w:rsidRPr="00D07960">
        <w:rPr>
          <w:lang w:val="de-DE"/>
        </w:rPr>
        <w:t>http://purl.jp/bio/12/glyco/glycan#evidence_binding_antibody</w:t>
      </w:r>
    </w:p>
    <w:p w:rsidR="00E7272D" w:rsidRDefault="00F106E2">
      <w:r>
        <w:rPr>
          <w:b/>
        </w:rPr>
        <w:t xml:space="preserve">Superclass: </w:t>
      </w:r>
      <w:r>
        <w:t>glycan:evidence_binding</w:t>
      </w:r>
    </w:p>
    <w:p w:rsidR="00E7272D" w:rsidRDefault="00F106E2">
      <w:r>
        <w:br/>
      </w:r>
    </w:p>
    <w:p w:rsidR="00E7272D" w:rsidRDefault="00F106E2">
      <w:pPr>
        <w:pStyle w:val="3"/>
      </w:pPr>
      <w:bookmarkStart w:id="206" w:name="_Toc368658214"/>
      <w:r>
        <w:t>Evidence Binding Lectin</w:t>
      </w:r>
      <w:bookmarkEnd w:id="206"/>
    </w:p>
    <w:p w:rsidR="00E7272D" w:rsidRDefault="00F106E2">
      <w:r>
        <w:t>Entities of this class represent molecular interactions between instances of glycan and lectin, elucidated by experimental results.</w:t>
      </w:r>
    </w:p>
    <w:p w:rsidR="00E7272D" w:rsidRPr="00D07960" w:rsidRDefault="00F106E2">
      <w:pPr>
        <w:rPr>
          <w:lang w:val="de-DE"/>
        </w:rPr>
      </w:pPr>
      <w:r w:rsidRPr="00D07960">
        <w:rPr>
          <w:b/>
          <w:lang w:val="de-DE"/>
        </w:rPr>
        <w:t xml:space="preserve">URI: </w:t>
      </w:r>
      <w:r w:rsidRPr="00D07960">
        <w:rPr>
          <w:lang w:val="de-DE"/>
        </w:rPr>
        <w:t>http://purl.jp/bio/12/glyco/glycan#evidence_binding_lectin</w:t>
      </w:r>
    </w:p>
    <w:p w:rsidR="00E7272D" w:rsidRDefault="00F106E2">
      <w:r>
        <w:rPr>
          <w:b/>
        </w:rPr>
        <w:t xml:space="preserve">Superclass: </w:t>
      </w:r>
      <w:r>
        <w:t>glycan:evidence_binding</w:t>
      </w:r>
    </w:p>
    <w:p w:rsidR="00E7272D" w:rsidRDefault="00F106E2">
      <w:r>
        <w:br/>
      </w:r>
    </w:p>
    <w:p w:rsidR="00E7272D" w:rsidRDefault="00F106E2">
      <w:pPr>
        <w:pStyle w:val="2"/>
      </w:pPr>
      <w:bookmarkStart w:id="207" w:name="_Toc368658215"/>
      <w:r>
        <w:t>Evidence CE</w:t>
      </w:r>
      <w:bookmarkEnd w:id="207"/>
    </w:p>
    <w:p w:rsidR="00E7272D" w:rsidRDefault="00F106E2">
      <w:r>
        <w:t>Experiments using capillary electrophoresis to identify and characterize carbohydrate structures.</w:t>
      </w:r>
    </w:p>
    <w:p w:rsidR="00E7272D" w:rsidRPr="00D07960" w:rsidRDefault="00F106E2">
      <w:pPr>
        <w:rPr>
          <w:lang w:val="de-DE"/>
        </w:rPr>
      </w:pPr>
      <w:r w:rsidRPr="00D07960">
        <w:rPr>
          <w:b/>
          <w:lang w:val="de-DE"/>
        </w:rPr>
        <w:t xml:space="preserve">URI: </w:t>
      </w:r>
      <w:r w:rsidRPr="00D07960">
        <w:rPr>
          <w:lang w:val="de-DE"/>
        </w:rPr>
        <w:t>http://purl.jp/bio/12/glyco/glycan#evidence_ce</w:t>
      </w:r>
    </w:p>
    <w:p w:rsidR="00E7272D" w:rsidRDefault="00F106E2">
      <w:r>
        <w:rPr>
          <w:b/>
        </w:rPr>
        <w:t xml:space="preserve">Superclass: </w:t>
      </w:r>
      <w:r>
        <w:t>glycan:evidence</w:t>
      </w:r>
    </w:p>
    <w:p w:rsidR="00E7272D" w:rsidRDefault="00F106E2">
      <w:r>
        <w:br/>
      </w:r>
    </w:p>
    <w:p w:rsidR="00E7272D" w:rsidRDefault="00F106E2">
      <w:pPr>
        <w:pStyle w:val="2"/>
      </w:pPr>
      <w:bookmarkStart w:id="208" w:name="_Toc368658216"/>
      <w:r>
        <w:lastRenderedPageBreak/>
        <w:t>Evidence LC</w:t>
      </w:r>
      <w:bookmarkEnd w:id="208"/>
    </w:p>
    <w:p w:rsidR="00E7272D" w:rsidRDefault="00F106E2">
      <w:r>
        <w:t>Experiments using LC techniques to identify and characterize carbohydrates or used for separating glycans by charge or other retention properties.</w:t>
      </w:r>
    </w:p>
    <w:p w:rsidR="00E7272D" w:rsidRPr="00D07960" w:rsidRDefault="00F106E2">
      <w:pPr>
        <w:rPr>
          <w:lang w:val="de-DE"/>
        </w:rPr>
      </w:pPr>
      <w:r w:rsidRPr="00D07960">
        <w:rPr>
          <w:b/>
          <w:lang w:val="de-DE"/>
        </w:rPr>
        <w:t xml:space="preserve">URI: </w:t>
      </w:r>
      <w:r w:rsidRPr="00D07960">
        <w:rPr>
          <w:lang w:val="de-DE"/>
        </w:rPr>
        <w:t>http://purl.jp/bio/12/glyco/glycan#evidence_lc</w:t>
      </w:r>
    </w:p>
    <w:p w:rsidR="00E7272D" w:rsidRDefault="00F106E2">
      <w:r>
        <w:rPr>
          <w:b/>
        </w:rPr>
        <w:t xml:space="preserve">Superclass: </w:t>
      </w:r>
      <w:r>
        <w:t>glycan:evidence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297"/>
        <w:gridCol w:w="2430"/>
        <w:gridCol w:w="1175"/>
        <w:gridCol w:w="627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glycan:has_lc_chromatogram</w:t>
            </w:r>
          </w:p>
        </w:tc>
        <w:tc>
          <w:tcPr>
            <w:tcW w:w="0" w:type="auto"/>
          </w:tcPr>
          <w:p w:rsidR="00E7272D" w:rsidRDefault="00F106E2">
            <w:r>
              <w:t>glycan:lc_chromatogram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glycan:injection_volume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glycan:used_column_temperature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Column temperature in C.</w:t>
            </w:r>
          </w:p>
        </w:tc>
      </w:tr>
      <w:tr w:rsidR="00E7272D">
        <w:tc>
          <w:tcPr>
            <w:tcW w:w="0" w:type="auto"/>
          </w:tcPr>
          <w:p w:rsidR="00E7272D" w:rsidRDefault="00F106E2">
            <w:r>
              <w:t>glycan:used_lc_flow_rate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Flow rate refers to the flow of mobile phase through the column and is measured in ml/min.</w:t>
            </w:r>
          </w:p>
        </w:tc>
      </w:tr>
      <w:tr w:rsidR="00E7272D">
        <w:tc>
          <w:tcPr>
            <w:tcW w:w="0" w:type="auto"/>
          </w:tcPr>
          <w:p w:rsidR="00E7272D" w:rsidRDefault="00F106E2">
            <w:r>
              <w:t>glycan:used_lc_gradient</w:t>
            </w:r>
          </w:p>
        </w:tc>
        <w:tc>
          <w:tcPr>
            <w:tcW w:w="0" w:type="auto"/>
          </w:tcPr>
          <w:p w:rsidR="00E7272D" w:rsidRDefault="00F106E2">
            <w:r>
              <w:t>glycan:gradient</w:t>
            </w:r>
          </w:p>
        </w:tc>
        <w:tc>
          <w:tcPr>
            <w:tcW w:w="0" w:type="auto"/>
          </w:tcPr>
          <w:p w:rsidR="00E7272D" w:rsidRDefault="00E7272D"/>
        </w:tc>
        <w:tc>
          <w:tcPr>
            <w:tcW w:w="0" w:type="auto"/>
          </w:tcPr>
          <w:p w:rsidR="00E7272D" w:rsidRDefault="00F106E2">
            <w:r>
              <w:t>Solvent gradient explained by change in composition with respect to time.</w:t>
            </w:r>
          </w:p>
        </w:tc>
      </w:tr>
      <w:tr w:rsidR="00E7272D">
        <w:tc>
          <w:tcPr>
            <w:tcW w:w="0" w:type="auto"/>
          </w:tcPr>
          <w:p w:rsidR="00E7272D" w:rsidRDefault="00F106E2">
            <w:r>
              <w:t>glycan:used_molecule</w:t>
            </w:r>
          </w:p>
        </w:tc>
        <w:tc>
          <w:tcPr>
            <w:tcW w:w="0" w:type="auto"/>
          </w:tcPr>
          <w:p w:rsidR="00E7272D" w:rsidRDefault="00F106E2">
            <w:r>
              <w:t>glycan:compound</w:t>
            </w:r>
          </w:p>
        </w:tc>
        <w:tc>
          <w:tcPr>
            <w:tcW w:w="0" w:type="auto"/>
          </w:tcPr>
          <w:p w:rsidR="00E7272D" w:rsidRDefault="00E7272D"/>
        </w:tc>
        <w:tc>
          <w:tcPr>
            <w:tcW w:w="0" w:type="auto"/>
          </w:tcPr>
          <w:p w:rsidR="00E7272D" w:rsidRDefault="00E7272D"/>
        </w:tc>
      </w:tr>
    </w:tbl>
    <w:p w:rsidR="00E7272D" w:rsidRDefault="00F106E2">
      <w:r>
        <w:br/>
      </w:r>
    </w:p>
    <w:p w:rsidR="00E7272D" w:rsidRDefault="00F106E2">
      <w:pPr>
        <w:pStyle w:val="2"/>
      </w:pPr>
      <w:bookmarkStart w:id="209" w:name="_Toc368658217"/>
      <w:r>
        <w:t>Evidence MS</w:t>
      </w:r>
      <w:bookmarkEnd w:id="209"/>
    </w:p>
    <w:p w:rsidR="00E7272D" w:rsidRDefault="00F106E2">
      <w:r>
        <w:t>Experiments using mass spectrometry to identify the carbohydrate structures.</w:t>
      </w:r>
    </w:p>
    <w:p w:rsidR="00E7272D" w:rsidRPr="00D07960" w:rsidRDefault="00F106E2">
      <w:pPr>
        <w:rPr>
          <w:lang w:val="de-DE"/>
        </w:rPr>
      </w:pPr>
      <w:r w:rsidRPr="00D07960">
        <w:rPr>
          <w:b/>
          <w:lang w:val="de-DE"/>
        </w:rPr>
        <w:lastRenderedPageBreak/>
        <w:t xml:space="preserve">URI: </w:t>
      </w:r>
      <w:r w:rsidRPr="00D07960">
        <w:rPr>
          <w:lang w:val="de-DE"/>
        </w:rPr>
        <w:t>http://purl.jp/bio/12/glyco/glycan#evidence_ms</w:t>
      </w:r>
    </w:p>
    <w:p w:rsidR="00E7272D" w:rsidRDefault="00F106E2">
      <w:r>
        <w:rPr>
          <w:b/>
        </w:rPr>
        <w:t xml:space="preserve">Superclass: </w:t>
      </w:r>
      <w:r>
        <w:t>glycan:evidence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668"/>
        <w:gridCol w:w="3298"/>
        <w:gridCol w:w="1175"/>
        <w:gridCol w:w="422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glycan:has_mass_spectrum</w:t>
            </w:r>
          </w:p>
        </w:tc>
        <w:tc>
          <w:tcPr>
            <w:tcW w:w="0" w:type="auto"/>
          </w:tcPr>
          <w:p w:rsidR="00E7272D" w:rsidRDefault="00F106E2">
            <w:r>
              <w:t>glycan:mass_spectrum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glycan:has_precursor_peak</w:t>
            </w:r>
          </w:p>
        </w:tc>
        <w:tc>
          <w:tcPr>
            <w:tcW w:w="0" w:type="auto"/>
          </w:tcPr>
          <w:p w:rsidR="00E7272D" w:rsidRDefault="00F106E2">
            <w:r>
              <w:t>glycan:ms_peak</w:t>
            </w:r>
          </w:p>
        </w:tc>
        <w:tc>
          <w:tcPr>
            <w:tcW w:w="0" w:type="auto"/>
          </w:tcPr>
          <w:p w:rsidR="00E7272D" w:rsidRDefault="00E7272D"/>
        </w:tc>
        <w:tc>
          <w:tcPr>
            <w:tcW w:w="0" w:type="auto"/>
          </w:tcPr>
          <w:p w:rsidR="00E7272D" w:rsidRDefault="00F106E2">
            <w:r>
              <w:t>URI of the precursor peak of a MS^n spectra.</w:t>
            </w:r>
          </w:p>
        </w:tc>
      </w:tr>
      <w:tr w:rsidR="00E7272D">
        <w:tc>
          <w:tcPr>
            <w:tcW w:w="0" w:type="auto"/>
          </w:tcPr>
          <w:p w:rsidR="00E7272D" w:rsidRDefault="00F106E2">
            <w:r>
              <w:t>glycan:used_ms</w:t>
            </w:r>
          </w:p>
        </w:tc>
        <w:tc>
          <w:tcPr>
            <w:tcW w:w="0" w:type="auto"/>
          </w:tcPr>
          <w:p w:rsidR="00E7272D" w:rsidRDefault="00F106E2">
            <w:r>
              <w:t>glycan:mass_spectrometry_device</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3"/>
      </w:pPr>
      <w:bookmarkStart w:id="210" w:name="_Toc368658218"/>
      <w:r>
        <w:t>Evidence LC MS</w:t>
      </w:r>
      <w:bookmarkEnd w:id="210"/>
    </w:p>
    <w:p w:rsidR="00E7272D" w:rsidRPr="00D07960" w:rsidRDefault="00F106E2">
      <w:pPr>
        <w:rPr>
          <w:lang w:val="de-DE"/>
        </w:rPr>
      </w:pPr>
      <w:r w:rsidRPr="00D07960">
        <w:rPr>
          <w:b/>
          <w:lang w:val="de-DE"/>
        </w:rPr>
        <w:t xml:space="preserve">URI: </w:t>
      </w:r>
      <w:r w:rsidRPr="00D07960">
        <w:rPr>
          <w:lang w:val="de-DE"/>
        </w:rPr>
        <w:t>http://purl.jp/bio/12/glyco/glycan#evidence_lc_ms</w:t>
      </w:r>
    </w:p>
    <w:p w:rsidR="00E7272D" w:rsidRDefault="00F106E2">
      <w:r>
        <w:rPr>
          <w:b/>
        </w:rPr>
        <w:t xml:space="preserve">Superclass: </w:t>
      </w:r>
      <w:r>
        <w:t>glycan:evidence_ms</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297"/>
        <w:gridCol w:w="2430"/>
        <w:gridCol w:w="1175"/>
        <w:gridCol w:w="627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glycan:has_lc_chromatogram</w:t>
            </w:r>
          </w:p>
        </w:tc>
        <w:tc>
          <w:tcPr>
            <w:tcW w:w="0" w:type="auto"/>
          </w:tcPr>
          <w:p w:rsidR="00E7272D" w:rsidRDefault="00F106E2">
            <w:r>
              <w:t>glycan:lc_chromatogram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glycan:injection_volume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glycan:used_column</w:t>
            </w:r>
          </w:p>
        </w:tc>
        <w:tc>
          <w:tcPr>
            <w:tcW w:w="0" w:type="auto"/>
          </w:tcPr>
          <w:p w:rsidR="00E7272D" w:rsidRDefault="00F106E2">
            <w:r>
              <w:t>glycan:lc_column</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lastRenderedPageBreak/>
              <w:t>glycan:used_column_temperature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Column temperature in C.</w:t>
            </w:r>
          </w:p>
        </w:tc>
      </w:tr>
      <w:tr w:rsidR="00E7272D">
        <w:tc>
          <w:tcPr>
            <w:tcW w:w="0" w:type="auto"/>
          </w:tcPr>
          <w:p w:rsidR="00E7272D" w:rsidRDefault="00F106E2">
            <w:r>
              <w:t>glycan:used_lc_flow_rate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Flow rate refers to the flow of mobile phase through the column and is measured in ml/min.</w:t>
            </w:r>
          </w:p>
        </w:tc>
      </w:tr>
      <w:tr w:rsidR="00E7272D">
        <w:tc>
          <w:tcPr>
            <w:tcW w:w="0" w:type="auto"/>
          </w:tcPr>
          <w:p w:rsidR="00E7272D" w:rsidRDefault="00F106E2">
            <w:r>
              <w:t>glycan:used_lc_gradient</w:t>
            </w:r>
          </w:p>
        </w:tc>
        <w:tc>
          <w:tcPr>
            <w:tcW w:w="0" w:type="auto"/>
          </w:tcPr>
          <w:p w:rsidR="00E7272D" w:rsidRDefault="00F106E2">
            <w:r>
              <w:t>glycan:gradient</w:t>
            </w:r>
          </w:p>
        </w:tc>
        <w:tc>
          <w:tcPr>
            <w:tcW w:w="0" w:type="auto"/>
          </w:tcPr>
          <w:p w:rsidR="00E7272D" w:rsidRDefault="00E7272D"/>
        </w:tc>
        <w:tc>
          <w:tcPr>
            <w:tcW w:w="0" w:type="auto"/>
          </w:tcPr>
          <w:p w:rsidR="00E7272D" w:rsidRDefault="00F106E2">
            <w:r>
              <w:t>Solvent gradient explained by change in composition with respect to time.</w:t>
            </w:r>
          </w:p>
        </w:tc>
      </w:tr>
      <w:tr w:rsidR="00E7272D">
        <w:tc>
          <w:tcPr>
            <w:tcW w:w="0" w:type="auto"/>
          </w:tcPr>
          <w:p w:rsidR="00E7272D" w:rsidRDefault="00F106E2">
            <w:r>
              <w:t>glycan:used_molecule</w:t>
            </w:r>
          </w:p>
        </w:tc>
        <w:tc>
          <w:tcPr>
            <w:tcW w:w="0" w:type="auto"/>
          </w:tcPr>
          <w:p w:rsidR="00E7272D" w:rsidRDefault="00F106E2">
            <w:r>
              <w:t>glycan:compound</w:t>
            </w:r>
          </w:p>
        </w:tc>
        <w:tc>
          <w:tcPr>
            <w:tcW w:w="0" w:type="auto"/>
          </w:tcPr>
          <w:p w:rsidR="00E7272D" w:rsidRDefault="00E7272D"/>
        </w:tc>
        <w:tc>
          <w:tcPr>
            <w:tcW w:w="0" w:type="auto"/>
          </w:tcPr>
          <w:p w:rsidR="00E7272D" w:rsidRDefault="00E7272D"/>
        </w:tc>
      </w:tr>
    </w:tbl>
    <w:p w:rsidR="00E7272D" w:rsidRDefault="00F106E2">
      <w:r>
        <w:br/>
      </w:r>
    </w:p>
    <w:p w:rsidR="00E7272D" w:rsidRDefault="00F106E2">
      <w:pPr>
        <w:pStyle w:val="4"/>
      </w:pPr>
      <w:bookmarkStart w:id="211" w:name="_Toc368658219"/>
      <w:r>
        <w:t>Evidence IGOT</w:t>
      </w:r>
      <w:bookmarkEnd w:id="211"/>
    </w:p>
    <w:p w:rsidR="00E7272D" w:rsidRDefault="00F106E2">
      <w:r>
        <w:t>Is an IGOT experiment, subclass of glycan:evidence_lc_ms. IGOT experiment is a procedure for the large-scale identification of N-glycosylated proteins, with isotope-coded glycosylation-site-specific tagging. (PMID: 12754521)</w:t>
      </w:r>
    </w:p>
    <w:p w:rsidR="00E7272D" w:rsidRDefault="00F106E2">
      <w:r>
        <w:rPr>
          <w:b/>
        </w:rPr>
        <w:t xml:space="preserve">URI: </w:t>
      </w:r>
      <w:r>
        <w:t>http://purl.jp/bio/12/glyco/glycan#evidence_IGOT</w:t>
      </w:r>
    </w:p>
    <w:p w:rsidR="00E7272D" w:rsidRDefault="00F106E2">
      <w:r>
        <w:rPr>
          <w:b/>
        </w:rPr>
        <w:t xml:space="preserve">Superclass: </w:t>
      </w:r>
      <w:r>
        <w:t>glycan:evidence_lc_ms</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1949"/>
        <w:gridCol w:w="1996"/>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glycan:has_peptide</w:t>
            </w:r>
          </w:p>
        </w:tc>
        <w:tc>
          <w:tcPr>
            <w:tcW w:w="0" w:type="auto"/>
          </w:tcPr>
          <w:p w:rsidR="00E7272D" w:rsidRDefault="00F106E2">
            <w:r>
              <w:t>glycan:glycopeptide</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2"/>
      </w:pPr>
      <w:bookmarkStart w:id="212" w:name="_Toc368658220"/>
      <w:r>
        <w:lastRenderedPageBreak/>
        <w:t>Evidence NMR</w:t>
      </w:r>
      <w:bookmarkEnd w:id="212"/>
    </w:p>
    <w:p w:rsidR="00E7272D" w:rsidRDefault="00F106E2">
      <w:r>
        <w:t>Experiments using NMR to identify the carbohydrate structure.</w:t>
      </w:r>
    </w:p>
    <w:p w:rsidR="00E7272D" w:rsidRPr="00D07960" w:rsidRDefault="00F106E2">
      <w:pPr>
        <w:rPr>
          <w:lang w:val="de-DE"/>
        </w:rPr>
      </w:pPr>
      <w:r w:rsidRPr="00D07960">
        <w:rPr>
          <w:b/>
          <w:lang w:val="de-DE"/>
        </w:rPr>
        <w:t xml:space="preserve">URI: </w:t>
      </w:r>
      <w:r w:rsidRPr="00D07960">
        <w:rPr>
          <w:lang w:val="de-DE"/>
        </w:rPr>
        <w:t>http://purl.jp/bio/12/glyco/glycan#evidence_nmr</w:t>
      </w:r>
    </w:p>
    <w:p w:rsidR="00E7272D" w:rsidRDefault="00F106E2">
      <w:r>
        <w:rPr>
          <w:b/>
        </w:rPr>
        <w:t xml:space="preserve">Superclass: </w:t>
      </w:r>
      <w:r>
        <w:t>glycan:evidence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150"/>
        <w:gridCol w:w="2006"/>
        <w:gridCol w:w="1175"/>
        <w:gridCol w:w="684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glycan:has_missing_signals_max</w:t>
            </w:r>
          </w:p>
        </w:tc>
        <w:tc>
          <w:tcPr>
            <w:tcW w:w="0" w:type="auto"/>
          </w:tcPr>
          <w:p w:rsidR="00E7272D" w:rsidRDefault="00F106E2">
            <w:r>
              <w:t>xsd:integer</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glycan:has_missing_signals_min</w:t>
            </w:r>
          </w:p>
        </w:tc>
        <w:tc>
          <w:tcPr>
            <w:tcW w:w="0" w:type="auto"/>
          </w:tcPr>
          <w:p w:rsidR="00E7272D" w:rsidRDefault="00F106E2">
            <w:r>
              <w:t>xsd:integer</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glycan:has_nucleus</w:t>
            </w:r>
          </w:p>
        </w:tc>
        <w:tc>
          <w:tcPr>
            <w:tcW w:w="0" w:type="auto"/>
          </w:tcPr>
          <w:p w:rsidR="00E7272D" w:rsidRDefault="00F106E2">
            <w:r>
              <w:t>xsd:string</w:t>
            </w:r>
          </w:p>
        </w:tc>
        <w:tc>
          <w:tcPr>
            <w:tcW w:w="0" w:type="auto"/>
          </w:tcPr>
          <w:p w:rsidR="00E7272D" w:rsidRDefault="00E7272D"/>
        </w:tc>
        <w:tc>
          <w:tcPr>
            <w:tcW w:w="0" w:type="auto"/>
          </w:tcPr>
          <w:p w:rsidR="00E7272D" w:rsidRDefault="00F106E2">
            <w:r>
              <w:t>Nucleus</w:t>
            </w:r>
          </w:p>
        </w:tc>
      </w:tr>
      <w:tr w:rsidR="00E7272D">
        <w:tc>
          <w:tcPr>
            <w:tcW w:w="0" w:type="auto"/>
          </w:tcPr>
          <w:p w:rsidR="00E7272D" w:rsidRDefault="00F106E2">
            <w:r>
              <w:t>glycan:has_subspectrum</w:t>
            </w:r>
          </w:p>
        </w:tc>
        <w:tc>
          <w:tcPr>
            <w:tcW w:w="0" w:type="auto"/>
          </w:tcPr>
          <w:p w:rsidR="00E7272D" w:rsidRDefault="00F106E2">
            <w:r>
              <w:t>glycan:subspectrum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glycan:has_unassigned_signal</w:t>
            </w:r>
          </w:p>
        </w:tc>
        <w:tc>
          <w:tcPr>
            <w:tcW w:w="0" w:type="auto"/>
          </w:tcPr>
          <w:p w:rsidR="00E7272D" w:rsidRDefault="00F106E2">
            <w:r>
              <w:t>glycan:signal</w:t>
            </w:r>
          </w:p>
        </w:tc>
        <w:tc>
          <w:tcPr>
            <w:tcW w:w="0" w:type="auto"/>
          </w:tcPr>
          <w:p w:rsidR="00E7272D" w:rsidRDefault="00E7272D"/>
        </w:tc>
        <w:tc>
          <w:tcPr>
            <w:tcW w:w="0" w:type="auto"/>
          </w:tcPr>
          <w:p w:rsidR="00E7272D" w:rsidRDefault="00F106E2">
            <w:r>
              <w:t>Link to an unassigned signal which is just a chemical shift.</w:t>
            </w:r>
          </w:p>
        </w:tc>
      </w:tr>
      <w:tr w:rsidR="00E7272D">
        <w:tc>
          <w:tcPr>
            <w:tcW w:w="0" w:type="auto"/>
          </w:tcPr>
          <w:p w:rsidR="00E7272D" w:rsidRDefault="00F106E2">
            <w:r>
              <w:t>glycan:used_amount_mg</w:t>
            </w:r>
          </w:p>
        </w:tc>
        <w:tc>
          <w:tcPr>
            <w:tcW w:w="0" w:type="auto"/>
          </w:tcPr>
          <w:p w:rsidR="00E7272D" w:rsidRDefault="00F106E2">
            <w:r>
              <w:t>xsd:double</w:t>
            </w:r>
          </w:p>
        </w:tc>
        <w:tc>
          <w:tcPr>
            <w:tcW w:w="0" w:type="auto"/>
          </w:tcPr>
          <w:p w:rsidR="00E7272D" w:rsidRDefault="00E7272D"/>
        </w:tc>
        <w:tc>
          <w:tcPr>
            <w:tcW w:w="0" w:type="auto"/>
          </w:tcPr>
          <w:p w:rsidR="00E7272D" w:rsidRDefault="00F106E2">
            <w:r>
              <w:t>sample weight.</w:t>
            </w:r>
          </w:p>
        </w:tc>
      </w:tr>
      <w:tr w:rsidR="00E7272D">
        <w:tc>
          <w:tcPr>
            <w:tcW w:w="0" w:type="auto"/>
          </w:tcPr>
          <w:p w:rsidR="00E7272D" w:rsidRDefault="00F106E2">
            <w:r>
              <w:t>glycan:used_buffer</w:t>
            </w:r>
          </w:p>
        </w:tc>
        <w:tc>
          <w:tcPr>
            <w:tcW w:w="0" w:type="auto"/>
          </w:tcPr>
          <w:p w:rsidR="00E7272D" w:rsidRDefault="00F106E2">
            <w:r>
              <w:t>glycan:buffer</w:t>
            </w:r>
          </w:p>
        </w:tc>
        <w:tc>
          <w:tcPr>
            <w:tcW w:w="0" w:type="auto"/>
          </w:tcPr>
          <w:p w:rsidR="00E7272D" w:rsidRDefault="00E7272D"/>
        </w:tc>
        <w:tc>
          <w:tcPr>
            <w:tcW w:w="0" w:type="auto"/>
          </w:tcPr>
          <w:p w:rsidR="00E7272D" w:rsidRDefault="00F106E2">
            <w:r>
              <w:t>Link to buffer information, such as http://en.wikipedia.org/wiki/Phosphate_buffered_saline.</w:t>
            </w:r>
          </w:p>
        </w:tc>
      </w:tr>
      <w:tr w:rsidR="00E7272D">
        <w:tc>
          <w:tcPr>
            <w:tcW w:w="0" w:type="auto"/>
          </w:tcPr>
          <w:p w:rsidR="00E7272D" w:rsidRDefault="00F106E2">
            <w:r>
              <w:t>glycan:used_concentration</w:t>
            </w:r>
          </w:p>
        </w:tc>
        <w:tc>
          <w:tcPr>
            <w:tcW w:w="0" w:type="auto"/>
          </w:tcPr>
          <w:p w:rsidR="00E7272D" w:rsidRDefault="00F106E2">
            <w:r>
              <w:t>rdfs:Literal</w:t>
            </w:r>
          </w:p>
        </w:tc>
        <w:tc>
          <w:tcPr>
            <w:tcW w:w="0" w:type="auto"/>
          </w:tcPr>
          <w:p w:rsidR="00E7272D" w:rsidRDefault="00E7272D"/>
        </w:tc>
        <w:tc>
          <w:tcPr>
            <w:tcW w:w="0" w:type="auto"/>
          </w:tcPr>
          <w:p w:rsidR="00E7272D" w:rsidRDefault="00F106E2">
            <w:r>
              <w:t>sample concentration.</w:t>
            </w:r>
          </w:p>
        </w:tc>
      </w:tr>
      <w:tr w:rsidR="00E7272D">
        <w:tc>
          <w:tcPr>
            <w:tcW w:w="0" w:type="auto"/>
          </w:tcPr>
          <w:p w:rsidR="00E7272D" w:rsidRDefault="00F106E2">
            <w:r>
              <w:t>glycan:used_frequency</w:t>
            </w:r>
          </w:p>
        </w:tc>
        <w:tc>
          <w:tcPr>
            <w:tcW w:w="0" w:type="auto"/>
          </w:tcPr>
          <w:p w:rsidR="00E7272D" w:rsidRDefault="00F106E2">
            <w:r>
              <w:t>xsd:double</w:t>
            </w:r>
          </w:p>
        </w:tc>
        <w:tc>
          <w:tcPr>
            <w:tcW w:w="0" w:type="auto"/>
          </w:tcPr>
          <w:p w:rsidR="00E7272D" w:rsidRDefault="00E7272D"/>
        </w:tc>
        <w:tc>
          <w:tcPr>
            <w:tcW w:w="0" w:type="auto"/>
          </w:tcPr>
          <w:p w:rsidR="00E7272D" w:rsidRDefault="00F106E2">
            <w:r>
              <w:t>frequency of NMR spectrometer.</w:t>
            </w:r>
          </w:p>
        </w:tc>
      </w:tr>
      <w:tr w:rsidR="00E7272D">
        <w:tc>
          <w:tcPr>
            <w:tcW w:w="0" w:type="auto"/>
          </w:tcPr>
          <w:p w:rsidR="00E7272D" w:rsidRDefault="00F106E2">
            <w:r>
              <w:t>glycan:used_ph</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pH of solution</w:t>
            </w:r>
          </w:p>
        </w:tc>
      </w:tr>
      <w:tr w:rsidR="00E7272D">
        <w:tc>
          <w:tcPr>
            <w:tcW w:w="0" w:type="auto"/>
          </w:tcPr>
          <w:p w:rsidR="00E7272D" w:rsidRDefault="00F106E2">
            <w:r>
              <w:lastRenderedPageBreak/>
              <w:t>glycan:used_reference_standard</w:t>
            </w:r>
          </w:p>
        </w:tc>
        <w:tc>
          <w:tcPr>
            <w:tcW w:w="0" w:type="auto"/>
          </w:tcPr>
          <w:p w:rsidR="00E7272D" w:rsidRDefault="00F106E2">
            <w:r>
              <w:t>glycan:compound</w:t>
            </w:r>
          </w:p>
        </w:tc>
        <w:tc>
          <w:tcPr>
            <w:tcW w:w="0" w:type="auto"/>
          </w:tcPr>
          <w:p w:rsidR="00E7272D" w:rsidRDefault="00E7272D"/>
        </w:tc>
        <w:tc>
          <w:tcPr>
            <w:tcW w:w="0" w:type="auto"/>
          </w:tcPr>
          <w:p w:rsidR="00E7272D" w:rsidRDefault="00F106E2">
            <w:r>
              <w:t>reference_standard is the accepted internal/external standard for calibrating chemical shift for NMR spectroscopy.</w:t>
            </w:r>
          </w:p>
        </w:tc>
      </w:tr>
      <w:tr w:rsidR="00E7272D">
        <w:tc>
          <w:tcPr>
            <w:tcW w:w="0" w:type="auto"/>
          </w:tcPr>
          <w:p w:rsidR="00E7272D" w:rsidRDefault="00F106E2">
            <w:r>
              <w:t>glycan:used_solvent_part</w:t>
            </w:r>
          </w:p>
        </w:tc>
        <w:tc>
          <w:tcPr>
            <w:tcW w:w="0" w:type="auto"/>
          </w:tcPr>
          <w:p w:rsidR="00E7272D" w:rsidRDefault="00F106E2">
            <w:r>
              <w:t>glycan:solvent_part</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glycan:used_temperature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value or range in K (literal)</w:t>
            </w:r>
          </w:p>
        </w:tc>
      </w:tr>
    </w:tbl>
    <w:p w:rsidR="00E7272D" w:rsidRDefault="00F106E2">
      <w:r>
        <w:br/>
      </w:r>
    </w:p>
    <w:p w:rsidR="00E7272D" w:rsidRDefault="00F106E2">
      <w:pPr>
        <w:pStyle w:val="1"/>
      </w:pPr>
      <w:bookmarkStart w:id="213" w:name="_Toc368658221"/>
      <w:r>
        <w:t>Evidence Type</w:t>
      </w:r>
      <w:bookmarkEnd w:id="213"/>
    </w:p>
    <w:p w:rsidR="00E7272D" w:rsidRDefault="00F106E2">
      <w:r>
        <w:t>List of evidence types.</w:t>
      </w:r>
    </w:p>
    <w:p w:rsidR="00E7272D" w:rsidRPr="00D07960" w:rsidRDefault="00F106E2">
      <w:pPr>
        <w:rPr>
          <w:lang w:val="de-DE"/>
        </w:rPr>
      </w:pPr>
      <w:r w:rsidRPr="00D07960">
        <w:rPr>
          <w:b/>
          <w:lang w:val="de-DE"/>
        </w:rPr>
        <w:t xml:space="preserve">URI: </w:t>
      </w:r>
      <w:r w:rsidRPr="00D07960">
        <w:rPr>
          <w:lang w:val="de-DE"/>
        </w:rPr>
        <w:t>http://purl.jp/bio/12/glyco/glycan#evidence_type</w:t>
      </w:r>
    </w:p>
    <w:p w:rsidR="00E7272D" w:rsidRDefault="00F106E2">
      <w:r>
        <w:rPr>
          <w:b/>
        </w:rPr>
        <w:t xml:space="preserve">Superclass: </w:t>
      </w:r>
      <w:r>
        <w:t>owl:Thing</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040"/>
        <w:gridCol w:w="933"/>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glycan:evidence_type_nmr</w:t>
            </w:r>
          </w:p>
        </w:tc>
        <w:tc>
          <w:tcPr>
            <w:tcW w:w="0" w:type="auto"/>
          </w:tcPr>
          <w:p w:rsidR="00E7272D" w:rsidRDefault="00F106E2">
            <w:r>
              <w:t>nmr</w:t>
            </w:r>
          </w:p>
        </w:tc>
        <w:tc>
          <w:tcPr>
            <w:tcW w:w="0" w:type="auto"/>
          </w:tcPr>
          <w:p w:rsidR="00E7272D" w:rsidRDefault="00E7272D"/>
        </w:tc>
      </w:tr>
      <w:tr w:rsidR="00E7272D">
        <w:tc>
          <w:tcPr>
            <w:tcW w:w="0" w:type="auto"/>
          </w:tcPr>
          <w:p w:rsidR="00E7272D" w:rsidRDefault="00F106E2">
            <w:r>
              <w:t>glycan:evidence_type_msms</w:t>
            </w:r>
          </w:p>
        </w:tc>
        <w:tc>
          <w:tcPr>
            <w:tcW w:w="0" w:type="auto"/>
          </w:tcPr>
          <w:p w:rsidR="00E7272D" w:rsidRDefault="00F106E2">
            <w:r>
              <w:t>msms</w:t>
            </w:r>
          </w:p>
        </w:tc>
        <w:tc>
          <w:tcPr>
            <w:tcW w:w="0" w:type="auto"/>
          </w:tcPr>
          <w:p w:rsidR="00E7272D" w:rsidRDefault="00E7272D"/>
        </w:tc>
      </w:tr>
      <w:tr w:rsidR="00E7272D">
        <w:tc>
          <w:tcPr>
            <w:tcW w:w="0" w:type="auto"/>
          </w:tcPr>
          <w:p w:rsidR="00E7272D" w:rsidRDefault="00F106E2">
            <w:r>
              <w:t>glycan:evidence_type_ms</w:t>
            </w:r>
          </w:p>
        </w:tc>
        <w:tc>
          <w:tcPr>
            <w:tcW w:w="0" w:type="auto"/>
          </w:tcPr>
          <w:p w:rsidR="00E7272D" w:rsidRDefault="00F106E2">
            <w:r>
              <w:t>ms</w:t>
            </w:r>
          </w:p>
        </w:tc>
        <w:tc>
          <w:tcPr>
            <w:tcW w:w="0" w:type="auto"/>
          </w:tcPr>
          <w:p w:rsidR="00E7272D" w:rsidRDefault="00E7272D"/>
        </w:tc>
      </w:tr>
      <w:tr w:rsidR="00E7272D">
        <w:tc>
          <w:tcPr>
            <w:tcW w:w="0" w:type="auto"/>
          </w:tcPr>
          <w:p w:rsidR="00E7272D" w:rsidRDefault="00F106E2">
            <w:r>
              <w:t>glycan:evidence_type_lc_msms</w:t>
            </w:r>
          </w:p>
        </w:tc>
        <w:tc>
          <w:tcPr>
            <w:tcW w:w="0" w:type="auto"/>
          </w:tcPr>
          <w:p w:rsidR="00E7272D" w:rsidRDefault="00F106E2">
            <w:r>
              <w:t>lc msms</w:t>
            </w:r>
          </w:p>
        </w:tc>
        <w:tc>
          <w:tcPr>
            <w:tcW w:w="0" w:type="auto"/>
          </w:tcPr>
          <w:p w:rsidR="00E7272D" w:rsidRDefault="00E7272D"/>
        </w:tc>
      </w:tr>
      <w:tr w:rsidR="00E7272D">
        <w:tc>
          <w:tcPr>
            <w:tcW w:w="0" w:type="auto"/>
          </w:tcPr>
          <w:p w:rsidR="00E7272D" w:rsidRDefault="00F106E2">
            <w:r>
              <w:t>glycan:evidence_type_lc_ms</w:t>
            </w:r>
          </w:p>
        </w:tc>
        <w:tc>
          <w:tcPr>
            <w:tcW w:w="0" w:type="auto"/>
          </w:tcPr>
          <w:p w:rsidR="00E7272D" w:rsidRDefault="00F106E2">
            <w:r>
              <w:t>lc ms</w:t>
            </w:r>
          </w:p>
        </w:tc>
        <w:tc>
          <w:tcPr>
            <w:tcW w:w="0" w:type="auto"/>
          </w:tcPr>
          <w:p w:rsidR="00E7272D" w:rsidRDefault="00E7272D"/>
        </w:tc>
      </w:tr>
      <w:tr w:rsidR="00E7272D">
        <w:tc>
          <w:tcPr>
            <w:tcW w:w="0" w:type="auto"/>
          </w:tcPr>
          <w:p w:rsidR="00E7272D" w:rsidRDefault="00F106E2">
            <w:r>
              <w:lastRenderedPageBreak/>
              <w:t>glycan:evidence_type_lc</w:t>
            </w:r>
          </w:p>
        </w:tc>
        <w:tc>
          <w:tcPr>
            <w:tcW w:w="0" w:type="auto"/>
          </w:tcPr>
          <w:p w:rsidR="00E7272D" w:rsidRDefault="00F106E2">
            <w:r>
              <w:t>lc</w:t>
            </w:r>
          </w:p>
        </w:tc>
        <w:tc>
          <w:tcPr>
            <w:tcW w:w="0" w:type="auto"/>
          </w:tcPr>
          <w:p w:rsidR="00E7272D" w:rsidRDefault="00E7272D"/>
        </w:tc>
      </w:tr>
      <w:tr w:rsidR="00E7272D">
        <w:tc>
          <w:tcPr>
            <w:tcW w:w="0" w:type="auto"/>
          </w:tcPr>
          <w:p w:rsidR="00E7272D" w:rsidRDefault="00F106E2">
            <w:r>
              <w:t>glycan:evidence_type_hplc</w:t>
            </w:r>
          </w:p>
        </w:tc>
        <w:tc>
          <w:tcPr>
            <w:tcW w:w="0" w:type="auto"/>
          </w:tcPr>
          <w:p w:rsidR="00E7272D" w:rsidRDefault="00F106E2">
            <w:r>
              <w:t>hplc</w:t>
            </w:r>
          </w:p>
        </w:tc>
        <w:tc>
          <w:tcPr>
            <w:tcW w:w="0" w:type="auto"/>
          </w:tcPr>
          <w:p w:rsidR="00E7272D" w:rsidRDefault="00E7272D"/>
        </w:tc>
      </w:tr>
      <w:tr w:rsidR="00E7272D">
        <w:tc>
          <w:tcPr>
            <w:tcW w:w="0" w:type="auto"/>
          </w:tcPr>
          <w:p w:rsidR="00E7272D" w:rsidRDefault="00F106E2">
            <w:r>
              <w:t>glycan:evidence_type_ce</w:t>
            </w:r>
          </w:p>
        </w:tc>
        <w:tc>
          <w:tcPr>
            <w:tcW w:w="0" w:type="auto"/>
          </w:tcPr>
          <w:p w:rsidR="00E7272D" w:rsidRDefault="00F106E2">
            <w:r>
              <w:t>ce</w:t>
            </w:r>
          </w:p>
        </w:tc>
        <w:tc>
          <w:tcPr>
            <w:tcW w:w="0" w:type="auto"/>
          </w:tcPr>
          <w:p w:rsidR="00E7272D" w:rsidRDefault="00E7272D"/>
        </w:tc>
      </w:tr>
    </w:tbl>
    <w:p w:rsidR="00E7272D" w:rsidRDefault="00F106E2">
      <w:r>
        <w:br/>
      </w:r>
    </w:p>
    <w:p w:rsidR="00E7272D" w:rsidRDefault="00F106E2">
      <w:pPr>
        <w:pStyle w:val="1"/>
      </w:pPr>
      <w:bookmarkStart w:id="214" w:name="_Toc368658222"/>
      <w:r>
        <w:t>Glycan Database</w:t>
      </w:r>
      <w:bookmarkEnd w:id="214"/>
    </w:p>
    <w:p w:rsidR="00E7272D" w:rsidRDefault="00F106E2">
      <w:r>
        <w:t>A class representing databases that store glycans and related information.  If possible, owl:sameAs should be used referencing the biosharing entry for this database.</w:t>
      </w:r>
    </w:p>
    <w:p w:rsidR="00E7272D" w:rsidRPr="00D07960" w:rsidRDefault="00F106E2">
      <w:pPr>
        <w:rPr>
          <w:lang w:val="de-DE"/>
        </w:rPr>
      </w:pPr>
      <w:r w:rsidRPr="00D07960">
        <w:rPr>
          <w:b/>
          <w:lang w:val="de-DE"/>
        </w:rPr>
        <w:t xml:space="preserve">URI: </w:t>
      </w:r>
      <w:r w:rsidRPr="00D07960">
        <w:rPr>
          <w:lang w:val="de-DE"/>
        </w:rPr>
        <w:t>http://purl.jp/bio/12/glyco/glycan#glycan_database</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425"/>
        <w:gridCol w:w="3224"/>
        <w:gridCol w:w="1175"/>
        <w:gridCol w:w="529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glycan:has_abbreviation</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Abbreviation of the database</w:t>
            </w:r>
          </w:p>
        </w:tc>
      </w:tr>
      <w:tr w:rsidR="00E7272D">
        <w:tc>
          <w:tcPr>
            <w:tcW w:w="0" w:type="auto"/>
          </w:tcPr>
          <w:p w:rsidR="00E7272D" w:rsidRDefault="00F106E2">
            <w:r>
              <w:t>glycan:has_category</w:t>
            </w:r>
          </w:p>
        </w:tc>
        <w:tc>
          <w:tcPr>
            <w:tcW w:w="0" w:type="auto"/>
          </w:tcPr>
          <w:p w:rsidR="00E7272D" w:rsidRDefault="00F106E2">
            <w:r>
              <w:t>glycan:glycan_database_category</w:t>
            </w:r>
          </w:p>
        </w:tc>
        <w:tc>
          <w:tcPr>
            <w:tcW w:w="0" w:type="auto"/>
          </w:tcPr>
          <w:p w:rsidR="00E7272D" w:rsidRDefault="00E7272D"/>
        </w:tc>
        <w:tc>
          <w:tcPr>
            <w:tcW w:w="0" w:type="auto"/>
          </w:tcPr>
          <w:p w:rsidR="00E7272D" w:rsidRDefault="00F106E2">
            <w:r>
              <w:t>category of a glycan database</w:t>
            </w:r>
          </w:p>
        </w:tc>
      </w:tr>
      <w:tr w:rsidR="00E7272D">
        <w:tc>
          <w:tcPr>
            <w:tcW w:w="0" w:type="auto"/>
          </w:tcPr>
          <w:p w:rsidR="00E7272D" w:rsidRDefault="00F106E2">
            <w:r>
              <w:t>glycan:has_url_template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xsd:string such as http://foo.bar.com/someglycan?id=%s</w:t>
            </w:r>
          </w:p>
        </w:tc>
      </w:tr>
    </w:tbl>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474"/>
        <w:gridCol w:w="1958"/>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lastRenderedPageBreak/>
              <w:t>glycan:database_unicarb_db</w:t>
            </w:r>
          </w:p>
        </w:tc>
        <w:tc>
          <w:tcPr>
            <w:tcW w:w="0" w:type="auto"/>
          </w:tcPr>
          <w:p w:rsidR="00E7272D" w:rsidRDefault="00F106E2">
            <w:r>
              <w:t>UniCarb-DB</w:t>
            </w:r>
          </w:p>
        </w:tc>
        <w:tc>
          <w:tcPr>
            <w:tcW w:w="0" w:type="auto"/>
          </w:tcPr>
          <w:p w:rsidR="00E7272D" w:rsidRDefault="00E7272D"/>
        </w:tc>
      </w:tr>
      <w:tr w:rsidR="00E7272D">
        <w:tc>
          <w:tcPr>
            <w:tcW w:w="0" w:type="auto"/>
          </w:tcPr>
          <w:p w:rsidR="00E7272D" w:rsidRDefault="00F106E2">
            <w:r>
              <w:t>glycan:database_glyco</w:t>
            </w:r>
          </w:p>
        </w:tc>
        <w:tc>
          <w:tcPr>
            <w:tcW w:w="0" w:type="auto"/>
          </w:tcPr>
          <w:p w:rsidR="00E7272D" w:rsidRDefault="00F106E2">
            <w:r>
              <w:t>GlycO</w:t>
            </w:r>
          </w:p>
        </w:tc>
        <w:tc>
          <w:tcPr>
            <w:tcW w:w="0" w:type="auto"/>
          </w:tcPr>
          <w:p w:rsidR="00E7272D" w:rsidRDefault="00E7272D"/>
        </w:tc>
      </w:tr>
      <w:tr w:rsidR="00E7272D">
        <w:tc>
          <w:tcPr>
            <w:tcW w:w="0" w:type="auto"/>
          </w:tcPr>
          <w:p w:rsidR="00E7272D" w:rsidRDefault="00F106E2">
            <w:r>
              <w:t>glycan:database_glyconmr</w:t>
            </w:r>
          </w:p>
        </w:tc>
        <w:tc>
          <w:tcPr>
            <w:tcW w:w="0" w:type="auto"/>
          </w:tcPr>
          <w:p w:rsidR="00E7272D" w:rsidRDefault="00F106E2">
            <w:r>
              <w:t>GlycoNMR</w:t>
            </w:r>
          </w:p>
        </w:tc>
        <w:tc>
          <w:tcPr>
            <w:tcW w:w="0" w:type="auto"/>
          </w:tcPr>
          <w:p w:rsidR="00E7272D" w:rsidRDefault="00E7272D"/>
        </w:tc>
      </w:tr>
      <w:tr w:rsidR="00E7272D">
        <w:tc>
          <w:tcPr>
            <w:tcW w:w="0" w:type="auto"/>
          </w:tcPr>
          <w:p w:rsidR="00E7272D" w:rsidRDefault="00F106E2">
            <w:r>
              <w:t>glycan:database_glycobase_dublin</w:t>
            </w:r>
          </w:p>
        </w:tc>
        <w:tc>
          <w:tcPr>
            <w:tcW w:w="0" w:type="auto"/>
          </w:tcPr>
          <w:p w:rsidR="00E7272D" w:rsidRDefault="00F106E2">
            <w:r>
              <w:t>GlycoBase(Dublin)</w:t>
            </w:r>
          </w:p>
        </w:tc>
        <w:tc>
          <w:tcPr>
            <w:tcW w:w="0" w:type="auto"/>
          </w:tcPr>
          <w:p w:rsidR="00E7272D" w:rsidRDefault="00E7272D"/>
        </w:tc>
      </w:tr>
      <w:tr w:rsidR="00E7272D">
        <w:tc>
          <w:tcPr>
            <w:tcW w:w="0" w:type="auto"/>
          </w:tcPr>
          <w:p w:rsidR="00E7272D" w:rsidRDefault="00F106E2">
            <w:r>
              <w:t>glycan:database_cazy</w:t>
            </w:r>
          </w:p>
        </w:tc>
        <w:tc>
          <w:tcPr>
            <w:tcW w:w="0" w:type="auto"/>
          </w:tcPr>
          <w:p w:rsidR="00E7272D" w:rsidRDefault="00F106E2">
            <w:r>
              <w:t>CAZy</w:t>
            </w:r>
          </w:p>
        </w:tc>
        <w:tc>
          <w:tcPr>
            <w:tcW w:w="0" w:type="auto"/>
          </w:tcPr>
          <w:p w:rsidR="00E7272D" w:rsidRDefault="00E7272D"/>
        </w:tc>
      </w:tr>
      <w:tr w:rsidR="00E7272D">
        <w:tc>
          <w:tcPr>
            <w:tcW w:w="0" w:type="auto"/>
          </w:tcPr>
          <w:p w:rsidR="00E7272D" w:rsidRDefault="00F106E2">
            <w:r>
              <w:t>glycan:database_glyconavi</w:t>
            </w:r>
          </w:p>
        </w:tc>
        <w:tc>
          <w:tcPr>
            <w:tcW w:w="0" w:type="auto"/>
          </w:tcPr>
          <w:p w:rsidR="00E7272D" w:rsidRDefault="00F106E2">
            <w:r>
              <w:t>GlycoNAVI</w:t>
            </w:r>
          </w:p>
        </w:tc>
        <w:tc>
          <w:tcPr>
            <w:tcW w:w="0" w:type="auto"/>
          </w:tcPr>
          <w:p w:rsidR="00E7272D" w:rsidRDefault="00E7272D"/>
        </w:tc>
      </w:tr>
      <w:tr w:rsidR="00E7272D">
        <w:tc>
          <w:tcPr>
            <w:tcW w:w="0" w:type="auto"/>
          </w:tcPr>
          <w:p w:rsidR="00E7272D" w:rsidRDefault="00F106E2">
            <w:r>
              <w:t>glycan:database_glycobase_lille</w:t>
            </w:r>
          </w:p>
        </w:tc>
        <w:tc>
          <w:tcPr>
            <w:tcW w:w="0" w:type="auto"/>
          </w:tcPr>
          <w:p w:rsidR="00E7272D" w:rsidRDefault="00F106E2">
            <w:r>
              <w:t>GlycoBase(Lille)</w:t>
            </w:r>
          </w:p>
        </w:tc>
        <w:tc>
          <w:tcPr>
            <w:tcW w:w="0" w:type="auto"/>
          </w:tcPr>
          <w:p w:rsidR="00E7272D" w:rsidRDefault="00E7272D"/>
        </w:tc>
      </w:tr>
      <w:tr w:rsidR="00E7272D">
        <w:tc>
          <w:tcPr>
            <w:tcW w:w="0" w:type="auto"/>
          </w:tcPr>
          <w:p w:rsidR="00E7272D" w:rsidRDefault="00F106E2">
            <w:r>
              <w:t>glycan:database_pdb</w:t>
            </w:r>
          </w:p>
        </w:tc>
        <w:tc>
          <w:tcPr>
            <w:tcW w:w="0" w:type="auto"/>
          </w:tcPr>
          <w:p w:rsidR="00E7272D" w:rsidRDefault="00F106E2">
            <w:r>
              <w:t>PDB</w:t>
            </w:r>
          </w:p>
        </w:tc>
        <w:tc>
          <w:tcPr>
            <w:tcW w:w="0" w:type="auto"/>
          </w:tcPr>
          <w:p w:rsidR="00E7272D" w:rsidRDefault="00E7272D"/>
        </w:tc>
      </w:tr>
      <w:tr w:rsidR="00E7272D">
        <w:tc>
          <w:tcPr>
            <w:tcW w:w="0" w:type="auto"/>
          </w:tcPr>
          <w:p w:rsidR="00E7272D" w:rsidRDefault="00F106E2">
            <w:r>
              <w:t>glycan:database_cfg_glycoenzymes</w:t>
            </w:r>
          </w:p>
        </w:tc>
        <w:tc>
          <w:tcPr>
            <w:tcW w:w="0" w:type="auto"/>
          </w:tcPr>
          <w:p w:rsidR="00E7272D" w:rsidRDefault="00F106E2">
            <w:r>
              <w:t>CfgGlycoenzyme</w:t>
            </w:r>
          </w:p>
        </w:tc>
        <w:tc>
          <w:tcPr>
            <w:tcW w:w="0" w:type="auto"/>
          </w:tcPr>
          <w:p w:rsidR="00E7272D" w:rsidRDefault="00E7272D"/>
        </w:tc>
      </w:tr>
      <w:tr w:rsidR="00E7272D">
        <w:tc>
          <w:tcPr>
            <w:tcW w:w="0" w:type="auto"/>
          </w:tcPr>
          <w:p w:rsidR="00E7272D" w:rsidRDefault="00F106E2">
            <w:r>
              <w:t>glycan:database_smsa</w:t>
            </w:r>
          </w:p>
        </w:tc>
        <w:tc>
          <w:tcPr>
            <w:tcW w:w="0" w:type="auto"/>
          </w:tcPr>
          <w:p w:rsidR="00E7272D" w:rsidRDefault="00F106E2">
            <w:r>
              <w:t>SMSA</w:t>
            </w:r>
          </w:p>
        </w:tc>
        <w:tc>
          <w:tcPr>
            <w:tcW w:w="0" w:type="auto"/>
          </w:tcPr>
          <w:p w:rsidR="00E7272D" w:rsidRDefault="00E7272D"/>
        </w:tc>
      </w:tr>
      <w:tr w:rsidR="00E7272D">
        <w:tc>
          <w:tcPr>
            <w:tcW w:w="0" w:type="auto"/>
          </w:tcPr>
          <w:p w:rsidR="00E7272D" w:rsidRDefault="00F106E2">
            <w:r>
              <w:t>glycan:database_pubchem</w:t>
            </w:r>
          </w:p>
        </w:tc>
        <w:tc>
          <w:tcPr>
            <w:tcW w:w="0" w:type="auto"/>
          </w:tcPr>
          <w:p w:rsidR="00E7272D" w:rsidRDefault="00F106E2">
            <w:r>
              <w:t>PubChem</w:t>
            </w:r>
          </w:p>
        </w:tc>
        <w:tc>
          <w:tcPr>
            <w:tcW w:w="0" w:type="auto"/>
          </w:tcPr>
          <w:p w:rsidR="00E7272D" w:rsidRDefault="00E7272D"/>
        </w:tc>
      </w:tr>
      <w:tr w:rsidR="00E7272D">
        <w:tc>
          <w:tcPr>
            <w:tcW w:w="0" w:type="auto"/>
          </w:tcPr>
          <w:p w:rsidR="00E7272D" w:rsidRDefault="00F106E2">
            <w:r>
              <w:t>glycan:database_chebi</w:t>
            </w:r>
          </w:p>
        </w:tc>
        <w:tc>
          <w:tcPr>
            <w:tcW w:w="0" w:type="auto"/>
          </w:tcPr>
          <w:p w:rsidR="00E7272D" w:rsidRDefault="00F106E2">
            <w:r>
              <w:t>ChEBI</w:t>
            </w:r>
          </w:p>
        </w:tc>
        <w:tc>
          <w:tcPr>
            <w:tcW w:w="0" w:type="auto"/>
          </w:tcPr>
          <w:p w:rsidR="00E7272D" w:rsidRDefault="00E7272D"/>
        </w:tc>
      </w:tr>
      <w:tr w:rsidR="00E7272D">
        <w:tc>
          <w:tcPr>
            <w:tcW w:w="0" w:type="auto"/>
          </w:tcPr>
          <w:p w:rsidR="00E7272D" w:rsidRDefault="00F106E2">
            <w:r>
              <w:t>glycan:database_carint</w:t>
            </w:r>
          </w:p>
        </w:tc>
        <w:tc>
          <w:tcPr>
            <w:tcW w:w="0" w:type="auto"/>
          </w:tcPr>
          <w:p w:rsidR="00E7272D" w:rsidRDefault="00F106E2">
            <w:r>
              <w:t>Carint</w:t>
            </w:r>
          </w:p>
        </w:tc>
        <w:tc>
          <w:tcPr>
            <w:tcW w:w="0" w:type="auto"/>
          </w:tcPr>
          <w:p w:rsidR="00E7272D" w:rsidRDefault="00E7272D"/>
        </w:tc>
      </w:tr>
      <w:tr w:rsidR="00E7272D">
        <w:tc>
          <w:tcPr>
            <w:tcW w:w="0" w:type="auto"/>
          </w:tcPr>
          <w:p w:rsidR="00E7272D" w:rsidRDefault="00F106E2">
            <w:r>
              <w:t>glycan:database_cfg_gbp</w:t>
            </w:r>
          </w:p>
        </w:tc>
        <w:tc>
          <w:tcPr>
            <w:tcW w:w="0" w:type="auto"/>
          </w:tcPr>
          <w:p w:rsidR="00E7272D" w:rsidRDefault="00F106E2">
            <w:r>
              <w:t>CfgGBP</w:t>
            </w:r>
          </w:p>
        </w:tc>
        <w:tc>
          <w:tcPr>
            <w:tcW w:w="0" w:type="auto"/>
          </w:tcPr>
          <w:p w:rsidR="00E7272D" w:rsidRDefault="00E7272D"/>
        </w:tc>
      </w:tr>
      <w:tr w:rsidR="00E7272D">
        <w:tc>
          <w:tcPr>
            <w:tcW w:w="0" w:type="auto"/>
          </w:tcPr>
          <w:p w:rsidR="00E7272D" w:rsidRDefault="00F106E2">
            <w:r>
              <w:t>glycan:database_monosaccharidedb</w:t>
            </w:r>
          </w:p>
        </w:tc>
        <w:tc>
          <w:tcPr>
            <w:tcW w:w="0" w:type="auto"/>
          </w:tcPr>
          <w:p w:rsidR="00E7272D" w:rsidRDefault="00F106E2">
            <w:r>
              <w:t>MonosaccharideDB</w:t>
            </w:r>
          </w:p>
        </w:tc>
        <w:tc>
          <w:tcPr>
            <w:tcW w:w="0" w:type="auto"/>
          </w:tcPr>
          <w:p w:rsidR="00E7272D" w:rsidRDefault="00E7272D"/>
        </w:tc>
      </w:tr>
      <w:tr w:rsidR="00E7272D">
        <w:tc>
          <w:tcPr>
            <w:tcW w:w="0" w:type="auto"/>
          </w:tcPr>
          <w:p w:rsidR="00E7272D" w:rsidRDefault="00F106E2">
            <w:r>
              <w:t>glycan:database_glyaffinity</w:t>
            </w:r>
          </w:p>
        </w:tc>
        <w:tc>
          <w:tcPr>
            <w:tcW w:w="0" w:type="auto"/>
          </w:tcPr>
          <w:p w:rsidR="00E7272D" w:rsidRDefault="00F106E2">
            <w:r>
              <w:t>GlyAffinity</w:t>
            </w:r>
          </w:p>
        </w:tc>
        <w:tc>
          <w:tcPr>
            <w:tcW w:w="0" w:type="auto"/>
          </w:tcPr>
          <w:p w:rsidR="00E7272D" w:rsidRDefault="00E7272D"/>
        </w:tc>
      </w:tr>
      <w:tr w:rsidR="00E7272D">
        <w:tc>
          <w:tcPr>
            <w:tcW w:w="0" w:type="auto"/>
          </w:tcPr>
          <w:p w:rsidR="00E7272D" w:rsidRDefault="00F106E2">
            <w:r>
              <w:lastRenderedPageBreak/>
              <w:t>glycan:database_pfcsdb</w:t>
            </w:r>
          </w:p>
        </w:tc>
        <w:tc>
          <w:tcPr>
            <w:tcW w:w="0" w:type="auto"/>
          </w:tcPr>
          <w:p w:rsidR="00E7272D" w:rsidRDefault="00F106E2">
            <w:r>
              <w:t>PFCSDB</w:t>
            </w:r>
          </w:p>
        </w:tc>
        <w:tc>
          <w:tcPr>
            <w:tcW w:w="0" w:type="auto"/>
          </w:tcPr>
          <w:p w:rsidR="00E7272D" w:rsidRDefault="00E7272D"/>
        </w:tc>
      </w:tr>
      <w:tr w:rsidR="00E7272D">
        <w:tc>
          <w:tcPr>
            <w:tcW w:w="0" w:type="auto"/>
          </w:tcPr>
          <w:p w:rsidR="00E7272D" w:rsidRDefault="00F106E2">
            <w:r>
              <w:t>glycan:database_bcsdb</w:t>
            </w:r>
          </w:p>
        </w:tc>
        <w:tc>
          <w:tcPr>
            <w:tcW w:w="0" w:type="auto"/>
          </w:tcPr>
          <w:p w:rsidR="00E7272D" w:rsidRDefault="00F106E2">
            <w:r>
              <w:t>BCSDB</w:t>
            </w:r>
          </w:p>
        </w:tc>
        <w:tc>
          <w:tcPr>
            <w:tcW w:w="0" w:type="auto"/>
          </w:tcPr>
          <w:p w:rsidR="00E7272D" w:rsidRDefault="00E7272D"/>
        </w:tc>
      </w:tr>
      <w:tr w:rsidR="00E7272D">
        <w:tc>
          <w:tcPr>
            <w:tcW w:w="0" w:type="auto"/>
          </w:tcPr>
          <w:p w:rsidR="00E7272D" w:rsidRDefault="00F106E2">
            <w:r>
              <w:t>glycan:database_jcggdb</w:t>
            </w:r>
          </w:p>
        </w:tc>
        <w:tc>
          <w:tcPr>
            <w:tcW w:w="0" w:type="auto"/>
          </w:tcPr>
          <w:p w:rsidR="00E7272D" w:rsidRDefault="00F106E2">
            <w:r>
              <w:t>JCGGDB</w:t>
            </w:r>
          </w:p>
        </w:tc>
        <w:tc>
          <w:tcPr>
            <w:tcW w:w="0" w:type="auto"/>
          </w:tcPr>
          <w:p w:rsidR="00E7272D" w:rsidRDefault="00E7272D"/>
        </w:tc>
      </w:tr>
      <w:tr w:rsidR="00E7272D">
        <w:tc>
          <w:tcPr>
            <w:tcW w:w="0" w:type="auto"/>
          </w:tcPr>
          <w:p w:rsidR="00E7272D" w:rsidRDefault="00F106E2">
            <w:r>
              <w:t>glycan:database_kegg</w:t>
            </w:r>
          </w:p>
        </w:tc>
        <w:tc>
          <w:tcPr>
            <w:tcW w:w="0" w:type="auto"/>
          </w:tcPr>
          <w:p w:rsidR="00E7272D" w:rsidRDefault="00F106E2">
            <w:r>
              <w:t>KEGG</w:t>
            </w:r>
          </w:p>
        </w:tc>
        <w:tc>
          <w:tcPr>
            <w:tcW w:w="0" w:type="auto"/>
          </w:tcPr>
          <w:p w:rsidR="00E7272D" w:rsidRDefault="00E7272D"/>
        </w:tc>
      </w:tr>
      <w:tr w:rsidR="00E7272D">
        <w:tc>
          <w:tcPr>
            <w:tcW w:w="0" w:type="auto"/>
          </w:tcPr>
          <w:p w:rsidR="00E7272D" w:rsidRDefault="00F106E2">
            <w:r>
              <w:t>glycan:database_glycosciences_de</w:t>
            </w:r>
          </w:p>
        </w:tc>
        <w:tc>
          <w:tcPr>
            <w:tcW w:w="0" w:type="auto"/>
          </w:tcPr>
          <w:p w:rsidR="00E7272D" w:rsidRDefault="00F106E2">
            <w:r>
              <w:t>GLYCOSCIENCES.de</w:t>
            </w:r>
          </w:p>
        </w:tc>
        <w:tc>
          <w:tcPr>
            <w:tcW w:w="0" w:type="auto"/>
          </w:tcPr>
          <w:p w:rsidR="00E7272D" w:rsidRDefault="00E7272D"/>
        </w:tc>
      </w:tr>
      <w:tr w:rsidR="00E7272D">
        <w:tc>
          <w:tcPr>
            <w:tcW w:w="0" w:type="auto"/>
          </w:tcPr>
          <w:p w:rsidR="00E7272D" w:rsidRDefault="00F106E2">
            <w:r>
              <w:t>glycan:database_glycomapsdb</w:t>
            </w:r>
          </w:p>
        </w:tc>
        <w:tc>
          <w:tcPr>
            <w:tcW w:w="0" w:type="auto"/>
          </w:tcPr>
          <w:p w:rsidR="00E7272D" w:rsidRDefault="00F106E2">
            <w:r>
              <w:t>GlycoMapsDB</w:t>
            </w:r>
          </w:p>
        </w:tc>
        <w:tc>
          <w:tcPr>
            <w:tcW w:w="0" w:type="auto"/>
          </w:tcPr>
          <w:p w:rsidR="00E7272D" w:rsidRDefault="00E7272D"/>
        </w:tc>
      </w:tr>
      <w:tr w:rsidR="00E7272D">
        <w:tc>
          <w:tcPr>
            <w:tcW w:w="0" w:type="auto"/>
          </w:tcPr>
          <w:p w:rsidR="00E7272D" w:rsidRDefault="00F106E2">
            <w:r>
              <w:t>glycan:database_carbbank</w:t>
            </w:r>
          </w:p>
        </w:tc>
        <w:tc>
          <w:tcPr>
            <w:tcW w:w="0" w:type="auto"/>
          </w:tcPr>
          <w:p w:rsidR="00E7272D" w:rsidRDefault="00F106E2">
            <w:r>
              <w:t>CarbBank</w:t>
            </w:r>
          </w:p>
        </w:tc>
        <w:tc>
          <w:tcPr>
            <w:tcW w:w="0" w:type="auto"/>
          </w:tcPr>
          <w:p w:rsidR="00E7272D" w:rsidRDefault="00E7272D"/>
        </w:tc>
      </w:tr>
      <w:tr w:rsidR="00E7272D">
        <w:tc>
          <w:tcPr>
            <w:tcW w:w="0" w:type="auto"/>
          </w:tcPr>
          <w:p w:rsidR="00E7272D" w:rsidRDefault="00F106E2">
            <w:r>
              <w:t>glycan:database_unicarbkb</w:t>
            </w:r>
          </w:p>
        </w:tc>
        <w:tc>
          <w:tcPr>
            <w:tcW w:w="0" w:type="auto"/>
          </w:tcPr>
          <w:p w:rsidR="00E7272D" w:rsidRDefault="00F106E2">
            <w:r>
              <w:t>UniCarbKB</w:t>
            </w:r>
          </w:p>
        </w:tc>
        <w:tc>
          <w:tcPr>
            <w:tcW w:w="0" w:type="auto"/>
          </w:tcPr>
          <w:p w:rsidR="00E7272D" w:rsidRDefault="00E7272D"/>
        </w:tc>
      </w:tr>
      <w:tr w:rsidR="00E7272D">
        <w:tc>
          <w:tcPr>
            <w:tcW w:w="0" w:type="auto"/>
          </w:tcPr>
          <w:p w:rsidR="00E7272D" w:rsidRDefault="00F106E2">
            <w:r>
              <w:t>glycan:database_glycomedb</w:t>
            </w:r>
          </w:p>
        </w:tc>
        <w:tc>
          <w:tcPr>
            <w:tcW w:w="0" w:type="auto"/>
          </w:tcPr>
          <w:p w:rsidR="00E7272D" w:rsidRDefault="00F106E2">
            <w:r>
              <w:t>GlycomeDB</w:t>
            </w:r>
          </w:p>
        </w:tc>
        <w:tc>
          <w:tcPr>
            <w:tcW w:w="0" w:type="auto"/>
          </w:tcPr>
          <w:p w:rsidR="00E7272D" w:rsidRDefault="00E7272D"/>
        </w:tc>
      </w:tr>
      <w:tr w:rsidR="00E7272D">
        <w:tc>
          <w:tcPr>
            <w:tcW w:w="0" w:type="auto"/>
          </w:tcPr>
          <w:p w:rsidR="00E7272D" w:rsidRDefault="00F106E2">
            <w:r>
              <w:t>glycan:database_cfg</w:t>
            </w:r>
          </w:p>
        </w:tc>
        <w:tc>
          <w:tcPr>
            <w:tcW w:w="0" w:type="auto"/>
          </w:tcPr>
          <w:p w:rsidR="00E7272D" w:rsidRDefault="00F106E2">
            <w:r>
              <w:t>CFG</w:t>
            </w:r>
          </w:p>
        </w:tc>
        <w:tc>
          <w:tcPr>
            <w:tcW w:w="0" w:type="auto"/>
          </w:tcPr>
          <w:p w:rsidR="00E7272D" w:rsidRDefault="00E7272D"/>
        </w:tc>
      </w:tr>
      <w:tr w:rsidR="00E7272D">
        <w:tc>
          <w:tcPr>
            <w:tcW w:w="0" w:type="auto"/>
          </w:tcPr>
          <w:p w:rsidR="00E7272D" w:rsidRDefault="00F106E2">
            <w:r>
              <w:t>glycan:database_chemspider</w:t>
            </w:r>
          </w:p>
        </w:tc>
        <w:tc>
          <w:tcPr>
            <w:tcW w:w="0" w:type="auto"/>
          </w:tcPr>
          <w:p w:rsidR="00E7272D" w:rsidRDefault="00F106E2">
            <w:r>
              <w:t>ChemSpider</w:t>
            </w:r>
          </w:p>
        </w:tc>
        <w:tc>
          <w:tcPr>
            <w:tcW w:w="0" w:type="auto"/>
          </w:tcPr>
          <w:p w:rsidR="00E7272D" w:rsidRDefault="00E7272D"/>
        </w:tc>
      </w:tr>
    </w:tbl>
    <w:p w:rsidR="00E7272D" w:rsidRDefault="00F106E2">
      <w:r>
        <w:br/>
      </w:r>
    </w:p>
    <w:p w:rsidR="00E7272D" w:rsidRDefault="00F106E2">
      <w:pPr>
        <w:pStyle w:val="1"/>
      </w:pPr>
      <w:bookmarkStart w:id="215" w:name="_Toc368658223"/>
      <w:r>
        <w:t>Glycan Database Category</w:t>
      </w:r>
      <w:bookmarkEnd w:id="215"/>
    </w:p>
    <w:p w:rsidR="00E7272D" w:rsidRDefault="00F106E2">
      <w:r>
        <w:t>Instances of this class are the categories for the classification of glycan databases.</w:t>
      </w:r>
    </w:p>
    <w:p w:rsidR="00E7272D" w:rsidRPr="00D07960" w:rsidRDefault="00F106E2">
      <w:pPr>
        <w:rPr>
          <w:lang w:val="de-DE"/>
        </w:rPr>
      </w:pPr>
      <w:r w:rsidRPr="00D07960">
        <w:rPr>
          <w:b/>
          <w:lang w:val="de-DE"/>
        </w:rPr>
        <w:t xml:space="preserve">URI: </w:t>
      </w:r>
      <w:r w:rsidRPr="00D07960">
        <w:rPr>
          <w:lang w:val="de-DE"/>
        </w:rPr>
        <w:t>http://purl.jp/bio/12/glyco/glycan#glycan_database_category</w:t>
      </w:r>
    </w:p>
    <w:p w:rsidR="00E7272D" w:rsidRDefault="00F106E2">
      <w:r>
        <w:rPr>
          <w:b/>
        </w:rPr>
        <w:t xml:space="preserve">Superclass: </w:t>
      </w:r>
      <w:r>
        <w:t>owl:Thing</w:t>
      </w:r>
    </w:p>
    <w:p w:rsidR="00E7272D" w:rsidRDefault="00F106E2">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5190"/>
        <w:gridCol w:w="2492"/>
        <w:gridCol w:w="5494"/>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glycan:database_category_chemical_compound</w:t>
            </w:r>
          </w:p>
        </w:tc>
        <w:tc>
          <w:tcPr>
            <w:tcW w:w="0" w:type="auto"/>
          </w:tcPr>
          <w:p w:rsidR="00E7272D" w:rsidRDefault="00F106E2">
            <w:r>
              <w:t>chemical compound</w:t>
            </w:r>
          </w:p>
        </w:tc>
        <w:tc>
          <w:tcPr>
            <w:tcW w:w="0" w:type="auto"/>
          </w:tcPr>
          <w:p w:rsidR="00E7272D" w:rsidRDefault="00F106E2">
            <w:r>
              <w:t>Database of carbohydrates at the atomic level.</w:t>
            </w:r>
          </w:p>
        </w:tc>
      </w:tr>
      <w:tr w:rsidR="00E7272D">
        <w:tc>
          <w:tcPr>
            <w:tcW w:w="0" w:type="auto"/>
          </w:tcPr>
          <w:p w:rsidR="00E7272D" w:rsidRDefault="00F106E2">
            <w:r>
              <w:t>glycan:database_category_monosaccharide</w:t>
            </w:r>
          </w:p>
        </w:tc>
        <w:tc>
          <w:tcPr>
            <w:tcW w:w="0" w:type="auto"/>
          </w:tcPr>
          <w:p w:rsidR="00E7272D" w:rsidRDefault="00F106E2">
            <w:r>
              <w:t>monosaccharide</w:t>
            </w:r>
          </w:p>
        </w:tc>
        <w:tc>
          <w:tcPr>
            <w:tcW w:w="0" w:type="auto"/>
          </w:tcPr>
          <w:p w:rsidR="00E7272D" w:rsidRDefault="00F106E2">
            <w:r>
              <w:t>Database containing monosaccharide information.</w:t>
            </w:r>
          </w:p>
        </w:tc>
      </w:tr>
      <w:tr w:rsidR="00E7272D">
        <w:tc>
          <w:tcPr>
            <w:tcW w:w="0" w:type="auto"/>
          </w:tcPr>
          <w:p w:rsidR="00E7272D" w:rsidRDefault="00F106E2">
            <w:r>
              <w:t>glycan:database_category_cabohydrate_structure</w:t>
            </w:r>
          </w:p>
        </w:tc>
        <w:tc>
          <w:tcPr>
            <w:tcW w:w="0" w:type="auto"/>
          </w:tcPr>
          <w:p w:rsidR="00E7272D" w:rsidRDefault="00F106E2">
            <w:r>
              <w:t>structure</w:t>
            </w:r>
          </w:p>
        </w:tc>
        <w:tc>
          <w:tcPr>
            <w:tcW w:w="0" w:type="auto"/>
          </w:tcPr>
          <w:p w:rsidR="00E7272D" w:rsidRDefault="00F106E2">
            <w:r>
              <w:t>Database containing glycan structure information.</w:t>
            </w:r>
          </w:p>
        </w:tc>
      </w:tr>
      <w:tr w:rsidR="00E7272D">
        <w:tc>
          <w:tcPr>
            <w:tcW w:w="0" w:type="auto"/>
          </w:tcPr>
          <w:p w:rsidR="00E7272D" w:rsidRDefault="00F106E2">
            <w:r>
              <w:t>glycan:database_category_taxonomy</w:t>
            </w:r>
          </w:p>
        </w:tc>
        <w:tc>
          <w:tcPr>
            <w:tcW w:w="0" w:type="auto"/>
          </w:tcPr>
          <w:p w:rsidR="00E7272D" w:rsidRDefault="00F106E2">
            <w:r>
              <w:t>taxonomy</w:t>
            </w:r>
          </w:p>
        </w:tc>
        <w:tc>
          <w:tcPr>
            <w:tcW w:w="0" w:type="auto"/>
          </w:tcPr>
          <w:p w:rsidR="00E7272D" w:rsidRDefault="00F106E2">
            <w:r>
              <w:t>Taxonomical information regarding glycans are available.</w:t>
            </w:r>
          </w:p>
        </w:tc>
      </w:tr>
      <w:tr w:rsidR="00E7272D">
        <w:tc>
          <w:tcPr>
            <w:tcW w:w="0" w:type="auto"/>
          </w:tcPr>
          <w:p w:rsidR="00E7272D" w:rsidRDefault="00F106E2">
            <w:r>
              <w:t>glycan:database_category_bibliography</w:t>
            </w:r>
          </w:p>
        </w:tc>
        <w:tc>
          <w:tcPr>
            <w:tcW w:w="0" w:type="auto"/>
          </w:tcPr>
          <w:p w:rsidR="00E7272D" w:rsidRDefault="00F106E2">
            <w:r>
              <w:t>bibliography</w:t>
            </w:r>
          </w:p>
        </w:tc>
        <w:tc>
          <w:tcPr>
            <w:tcW w:w="0" w:type="auto"/>
          </w:tcPr>
          <w:p w:rsidR="00E7272D" w:rsidRDefault="00E7272D"/>
        </w:tc>
      </w:tr>
      <w:tr w:rsidR="00E7272D">
        <w:tc>
          <w:tcPr>
            <w:tcW w:w="0" w:type="auto"/>
          </w:tcPr>
          <w:p w:rsidR="00E7272D" w:rsidRDefault="00F106E2">
            <w:r>
              <w:t>glycan:database_category_carbohydrate_conformation</w:t>
            </w:r>
          </w:p>
        </w:tc>
        <w:tc>
          <w:tcPr>
            <w:tcW w:w="0" w:type="auto"/>
          </w:tcPr>
          <w:p w:rsidR="00E7272D" w:rsidRDefault="00F106E2">
            <w:r>
              <w:t>carbohydrate conformation</w:t>
            </w:r>
          </w:p>
        </w:tc>
        <w:tc>
          <w:tcPr>
            <w:tcW w:w="0" w:type="auto"/>
          </w:tcPr>
          <w:p w:rsidR="00E7272D" w:rsidRDefault="00F106E2">
            <w:r>
              <w:t>Database containing carbohydrate conformation</w:t>
            </w:r>
          </w:p>
        </w:tc>
      </w:tr>
      <w:tr w:rsidR="00E7272D">
        <w:tc>
          <w:tcPr>
            <w:tcW w:w="0" w:type="auto"/>
          </w:tcPr>
          <w:p w:rsidR="00E7272D" w:rsidRDefault="00F106E2">
            <w:r>
              <w:t>glycan:database_category_carbohydrate_interaction</w:t>
            </w:r>
          </w:p>
        </w:tc>
        <w:tc>
          <w:tcPr>
            <w:tcW w:w="0" w:type="auto"/>
          </w:tcPr>
          <w:p w:rsidR="00E7272D" w:rsidRDefault="00F106E2">
            <w:r>
              <w:t>carbohydrate interaction</w:t>
            </w:r>
          </w:p>
        </w:tc>
        <w:tc>
          <w:tcPr>
            <w:tcW w:w="0" w:type="auto"/>
          </w:tcPr>
          <w:p w:rsidR="00E7272D" w:rsidRDefault="00E7272D"/>
        </w:tc>
      </w:tr>
      <w:tr w:rsidR="00E7272D">
        <w:tc>
          <w:tcPr>
            <w:tcW w:w="0" w:type="auto"/>
          </w:tcPr>
          <w:p w:rsidR="00E7272D" w:rsidRDefault="00F106E2">
            <w:r>
              <w:t>glycan:database_category_synthesis</w:t>
            </w:r>
          </w:p>
        </w:tc>
        <w:tc>
          <w:tcPr>
            <w:tcW w:w="0" w:type="auto"/>
          </w:tcPr>
          <w:p w:rsidR="00E7272D" w:rsidRDefault="00F106E2">
            <w:r>
              <w:t>synthesis</w:t>
            </w:r>
          </w:p>
        </w:tc>
        <w:tc>
          <w:tcPr>
            <w:tcW w:w="0" w:type="auto"/>
          </w:tcPr>
          <w:p w:rsidR="00E7272D" w:rsidRDefault="00E7272D"/>
        </w:tc>
      </w:tr>
      <w:tr w:rsidR="00E7272D">
        <w:tc>
          <w:tcPr>
            <w:tcW w:w="0" w:type="auto"/>
          </w:tcPr>
          <w:p w:rsidR="00E7272D" w:rsidRDefault="00F106E2">
            <w:r>
              <w:t>glycan:database_category_tissue</w:t>
            </w:r>
          </w:p>
        </w:tc>
        <w:tc>
          <w:tcPr>
            <w:tcW w:w="0" w:type="auto"/>
          </w:tcPr>
          <w:p w:rsidR="00E7272D" w:rsidRDefault="00F106E2">
            <w:r>
              <w:t>tissue</w:t>
            </w:r>
          </w:p>
        </w:tc>
        <w:tc>
          <w:tcPr>
            <w:tcW w:w="0" w:type="auto"/>
          </w:tcPr>
          <w:p w:rsidR="00E7272D" w:rsidRDefault="00E7272D"/>
        </w:tc>
      </w:tr>
      <w:tr w:rsidR="00E7272D">
        <w:tc>
          <w:tcPr>
            <w:tcW w:w="0" w:type="auto"/>
          </w:tcPr>
          <w:p w:rsidR="00E7272D" w:rsidRDefault="00F106E2">
            <w:r>
              <w:t>glycan:database_category_experimental</w:t>
            </w:r>
          </w:p>
        </w:tc>
        <w:tc>
          <w:tcPr>
            <w:tcW w:w="0" w:type="auto"/>
          </w:tcPr>
          <w:p w:rsidR="00E7272D" w:rsidRDefault="00F106E2">
            <w:r>
              <w:t>experimental</w:t>
            </w:r>
          </w:p>
        </w:tc>
        <w:tc>
          <w:tcPr>
            <w:tcW w:w="0" w:type="auto"/>
          </w:tcPr>
          <w:p w:rsidR="00E7272D" w:rsidRDefault="00F106E2">
            <w:r>
              <w:t>Database of glycomics experiments such as NMR, MS, array data, etc-</w:t>
            </w:r>
          </w:p>
        </w:tc>
      </w:tr>
      <w:tr w:rsidR="00E7272D">
        <w:tc>
          <w:tcPr>
            <w:tcW w:w="0" w:type="auto"/>
          </w:tcPr>
          <w:p w:rsidR="00E7272D" w:rsidRDefault="00F106E2">
            <w:r>
              <w:t>glycan:database_category_glycan_binding_protein</w:t>
            </w:r>
          </w:p>
        </w:tc>
        <w:tc>
          <w:tcPr>
            <w:tcW w:w="0" w:type="auto"/>
          </w:tcPr>
          <w:p w:rsidR="00E7272D" w:rsidRDefault="00F106E2">
            <w:r>
              <w:t>glycan binding protein</w:t>
            </w:r>
          </w:p>
        </w:tc>
        <w:tc>
          <w:tcPr>
            <w:tcW w:w="0" w:type="auto"/>
          </w:tcPr>
          <w:p w:rsidR="00E7272D" w:rsidRDefault="00E7272D"/>
        </w:tc>
      </w:tr>
      <w:tr w:rsidR="00E7272D">
        <w:tc>
          <w:tcPr>
            <w:tcW w:w="0" w:type="auto"/>
          </w:tcPr>
          <w:p w:rsidR="00E7272D" w:rsidRDefault="00F106E2">
            <w:r>
              <w:t>glycan:database_category_glycoenzyme</w:t>
            </w:r>
          </w:p>
        </w:tc>
        <w:tc>
          <w:tcPr>
            <w:tcW w:w="0" w:type="auto"/>
          </w:tcPr>
          <w:p w:rsidR="00E7272D" w:rsidRDefault="00F106E2">
            <w:r>
              <w:t>glycoenyzme</w:t>
            </w:r>
          </w:p>
        </w:tc>
        <w:tc>
          <w:tcPr>
            <w:tcW w:w="0" w:type="auto"/>
          </w:tcPr>
          <w:p w:rsidR="00E7272D" w:rsidRDefault="00E7272D"/>
        </w:tc>
      </w:tr>
    </w:tbl>
    <w:p w:rsidR="00E7272D" w:rsidRDefault="00F106E2">
      <w:r>
        <w:br/>
      </w:r>
    </w:p>
    <w:p w:rsidR="00E7272D" w:rsidRDefault="00F106E2">
      <w:pPr>
        <w:pStyle w:val="1"/>
      </w:pPr>
      <w:bookmarkStart w:id="216" w:name="_Toc368658224"/>
      <w:r>
        <w:lastRenderedPageBreak/>
        <w:t>LC Property</w:t>
      </w:r>
      <w:bookmarkEnd w:id="216"/>
    </w:p>
    <w:p w:rsidR="00E7272D" w:rsidRDefault="00F106E2">
      <w:r>
        <w:t>Class that contains Liquid Chromatography properties such as gradient, Lc column.</w:t>
      </w:r>
    </w:p>
    <w:p w:rsidR="00E7272D" w:rsidRPr="00D07960" w:rsidRDefault="00F106E2">
      <w:pPr>
        <w:rPr>
          <w:lang w:val="de-DE"/>
        </w:rPr>
      </w:pPr>
      <w:r w:rsidRPr="00D07960">
        <w:rPr>
          <w:b/>
          <w:lang w:val="de-DE"/>
        </w:rPr>
        <w:t xml:space="preserve">URI: </w:t>
      </w:r>
      <w:r w:rsidRPr="00D07960">
        <w:rPr>
          <w:lang w:val="de-DE"/>
        </w:rPr>
        <w:t>http://purl.jp/bio/12/glyco/glycan#lc_property</w:t>
      </w:r>
    </w:p>
    <w:p w:rsidR="00E7272D" w:rsidRDefault="00F106E2">
      <w:r>
        <w:rPr>
          <w:b/>
        </w:rPr>
        <w:t xml:space="preserve">Superclass: </w:t>
      </w:r>
      <w:r>
        <w:t>owl:Thing</w:t>
      </w:r>
    </w:p>
    <w:p w:rsidR="00E7272D" w:rsidRDefault="00F106E2">
      <w:r>
        <w:br/>
      </w:r>
    </w:p>
    <w:p w:rsidR="00E7272D" w:rsidRDefault="00F106E2">
      <w:pPr>
        <w:pStyle w:val="2"/>
      </w:pPr>
      <w:bookmarkStart w:id="217" w:name="_Toc368658225"/>
      <w:r>
        <w:t>Gradient</w:t>
      </w:r>
      <w:bookmarkEnd w:id="217"/>
    </w:p>
    <w:p w:rsidR="00E7272D" w:rsidRPr="00D07960" w:rsidRDefault="00F106E2">
      <w:pPr>
        <w:rPr>
          <w:lang w:val="de-DE"/>
        </w:rPr>
      </w:pPr>
      <w:r w:rsidRPr="00D07960">
        <w:rPr>
          <w:b/>
          <w:lang w:val="de-DE"/>
        </w:rPr>
        <w:t xml:space="preserve">URI: </w:t>
      </w:r>
      <w:r w:rsidRPr="00D07960">
        <w:rPr>
          <w:lang w:val="de-DE"/>
        </w:rPr>
        <w:t>http://purl.jp/bio/12/glyco/glycan#gradient</w:t>
      </w:r>
    </w:p>
    <w:p w:rsidR="00E7272D" w:rsidRDefault="00F106E2">
      <w:r>
        <w:rPr>
          <w:b/>
        </w:rPr>
        <w:t xml:space="preserve">Superclass: </w:t>
      </w:r>
      <w:r>
        <w:t>glycan:lc_property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559"/>
        <w:gridCol w:w="1195"/>
        <w:gridCol w:w="1175"/>
        <w:gridCol w:w="181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glycan:used_lc_run_time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Runtime of the LC</w:t>
            </w:r>
          </w:p>
        </w:tc>
      </w:tr>
      <w:tr w:rsidR="00E7272D">
        <w:tc>
          <w:tcPr>
            <w:tcW w:w="0" w:type="auto"/>
          </w:tcPr>
          <w:p w:rsidR="00E7272D" w:rsidRDefault="00F106E2">
            <w:r>
              <w:t>glycan:used_percent_max</w:t>
            </w:r>
          </w:p>
        </w:tc>
        <w:tc>
          <w:tcPr>
            <w:tcW w:w="0" w:type="auto"/>
          </w:tcPr>
          <w:p w:rsidR="00E7272D" w:rsidRDefault="00F106E2">
            <w:r>
              <w:t>xsd:double</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glycan:used_percent_min</w:t>
            </w:r>
          </w:p>
        </w:tc>
        <w:tc>
          <w:tcPr>
            <w:tcW w:w="0" w:type="auto"/>
          </w:tcPr>
          <w:p w:rsidR="00E7272D" w:rsidRDefault="00F106E2">
            <w:r>
              <w:t>xsd:double</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2"/>
      </w:pPr>
      <w:bookmarkStart w:id="218" w:name="_Toc368658226"/>
      <w:r>
        <w:t>LC Chromatogram</w:t>
      </w:r>
      <w:bookmarkEnd w:id="218"/>
    </w:p>
    <w:p w:rsidR="00E7272D" w:rsidRPr="00D07960" w:rsidRDefault="00F106E2">
      <w:pPr>
        <w:rPr>
          <w:lang w:val="de-DE"/>
        </w:rPr>
      </w:pPr>
      <w:r w:rsidRPr="00D07960">
        <w:rPr>
          <w:b/>
          <w:lang w:val="de-DE"/>
        </w:rPr>
        <w:t xml:space="preserve">URI: </w:t>
      </w:r>
      <w:r w:rsidRPr="00D07960">
        <w:rPr>
          <w:lang w:val="de-DE"/>
        </w:rPr>
        <w:t>http://purl.jp/bio/12/glyco/glycan#lc_chromatogram</w:t>
      </w:r>
    </w:p>
    <w:p w:rsidR="00E7272D" w:rsidRDefault="00F106E2">
      <w:r>
        <w:rPr>
          <w:b/>
        </w:rPr>
        <w:lastRenderedPageBreak/>
        <w:t xml:space="preserve">Superclass: </w:t>
      </w:r>
      <w:r>
        <w:t>glycan:lc_property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4039"/>
        <w:gridCol w:w="3078"/>
        <w:gridCol w:w="1175"/>
        <w:gridCol w:w="398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glycan:has_exoglycosidase_chromatogram</w:t>
            </w:r>
          </w:p>
        </w:tc>
        <w:tc>
          <w:tcPr>
            <w:tcW w:w="0" w:type="auto"/>
          </w:tcPr>
          <w:p w:rsidR="00E7272D" w:rsidRDefault="00F106E2">
            <w:r>
              <w:t>glycan:lc_digest_chromatogram</w:t>
            </w:r>
          </w:p>
        </w:tc>
        <w:tc>
          <w:tcPr>
            <w:tcW w:w="0" w:type="auto"/>
          </w:tcPr>
          <w:p w:rsidR="00E7272D" w:rsidRDefault="00E7272D"/>
        </w:tc>
        <w:tc>
          <w:tcPr>
            <w:tcW w:w="0" w:type="auto"/>
          </w:tcPr>
          <w:p w:rsidR="00E7272D" w:rsidRDefault="00F106E2">
            <w:r>
              <w:t>Relation to exoglycosidase treated sample</w:t>
            </w:r>
          </w:p>
        </w:tc>
      </w:tr>
      <w:tr w:rsidR="00E7272D">
        <w:tc>
          <w:tcPr>
            <w:tcW w:w="0" w:type="auto"/>
          </w:tcPr>
          <w:p w:rsidR="00E7272D" w:rsidRDefault="00F106E2">
            <w:r>
              <w:t>glycan:has_lc_chromatogram_peak</w:t>
            </w:r>
          </w:p>
        </w:tc>
        <w:tc>
          <w:tcPr>
            <w:tcW w:w="0" w:type="auto"/>
          </w:tcPr>
          <w:p w:rsidR="00E7272D" w:rsidRDefault="00F106E2">
            <w:r>
              <w:t>glycan:lc_peak</w:t>
            </w:r>
          </w:p>
        </w:tc>
        <w:tc>
          <w:tcPr>
            <w:tcW w:w="0" w:type="auto"/>
          </w:tcPr>
          <w:p w:rsidR="00E7272D" w:rsidRDefault="00E7272D"/>
        </w:tc>
        <w:tc>
          <w:tcPr>
            <w:tcW w:w="0" w:type="auto"/>
          </w:tcPr>
          <w:p w:rsidR="00E7272D" w:rsidRDefault="00F106E2">
            <w:r>
              <w:t>Peak description</w:t>
            </w:r>
          </w:p>
        </w:tc>
      </w:tr>
    </w:tbl>
    <w:p w:rsidR="00E7272D" w:rsidRDefault="00F106E2">
      <w:r>
        <w:br/>
      </w:r>
    </w:p>
    <w:p w:rsidR="00E7272D" w:rsidRDefault="00F106E2">
      <w:pPr>
        <w:pStyle w:val="2"/>
      </w:pPr>
      <w:bookmarkStart w:id="219" w:name="_Toc368658227"/>
      <w:r>
        <w:t>LC Column</w:t>
      </w:r>
      <w:bookmarkEnd w:id="219"/>
    </w:p>
    <w:p w:rsidR="00E7272D" w:rsidRPr="00D07960" w:rsidRDefault="00F106E2">
      <w:pPr>
        <w:rPr>
          <w:lang w:val="de-DE"/>
        </w:rPr>
      </w:pPr>
      <w:r w:rsidRPr="00D07960">
        <w:rPr>
          <w:b/>
          <w:lang w:val="de-DE"/>
        </w:rPr>
        <w:t xml:space="preserve">URI: </w:t>
      </w:r>
      <w:r w:rsidRPr="00D07960">
        <w:rPr>
          <w:lang w:val="de-DE"/>
        </w:rPr>
        <w:t>http://purl.jp/bio/12/glyco/glycan#lc_column</w:t>
      </w:r>
    </w:p>
    <w:p w:rsidR="00E7272D" w:rsidRDefault="00F106E2">
      <w:r>
        <w:rPr>
          <w:b/>
        </w:rPr>
        <w:t xml:space="preserve">Superclass: </w:t>
      </w:r>
      <w:r>
        <w:t>glycan:lc_property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377"/>
        <w:gridCol w:w="1195"/>
        <w:gridCol w:w="1175"/>
        <w:gridCol w:w="370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glycan:has_diameter</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diameter of the column in micro meter</w:t>
            </w:r>
          </w:p>
        </w:tc>
      </w:tr>
      <w:tr w:rsidR="00E7272D">
        <w:tc>
          <w:tcPr>
            <w:tcW w:w="0" w:type="auto"/>
          </w:tcPr>
          <w:p w:rsidR="00E7272D" w:rsidRDefault="00F106E2">
            <w:r>
              <w:t>glycan:has_length</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Length of the column in milli meter</w:t>
            </w:r>
          </w:p>
        </w:tc>
      </w:tr>
      <w:tr w:rsidR="00E7272D">
        <w:tc>
          <w:tcPr>
            <w:tcW w:w="0" w:type="auto"/>
          </w:tcPr>
          <w:p w:rsidR="00E7272D" w:rsidRDefault="00F106E2">
            <w:r>
              <w:t>glycan:has_material</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Column packing material</w:t>
            </w:r>
          </w:p>
        </w:tc>
      </w:tr>
      <w:tr w:rsidR="00E7272D">
        <w:tc>
          <w:tcPr>
            <w:tcW w:w="0" w:type="auto"/>
          </w:tcPr>
          <w:p w:rsidR="00E7272D" w:rsidRDefault="00F106E2">
            <w:r>
              <w:t>glycan:has_particle_size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Size of the particle in micro meter.</w:t>
            </w:r>
          </w:p>
        </w:tc>
      </w:tr>
    </w:tbl>
    <w:p w:rsidR="00E7272D" w:rsidRDefault="00F106E2">
      <w:r>
        <w:br/>
      </w:r>
    </w:p>
    <w:p w:rsidR="00E7272D" w:rsidRDefault="00F106E2">
      <w:pPr>
        <w:pStyle w:val="2"/>
      </w:pPr>
      <w:bookmarkStart w:id="220" w:name="_Toc368658228"/>
      <w:r>
        <w:lastRenderedPageBreak/>
        <w:t>LC Digest Chromatogram</w:t>
      </w:r>
      <w:bookmarkEnd w:id="220"/>
    </w:p>
    <w:p w:rsidR="00E7272D" w:rsidRPr="00D07960" w:rsidRDefault="00F106E2">
      <w:pPr>
        <w:rPr>
          <w:lang w:val="de-DE"/>
        </w:rPr>
      </w:pPr>
      <w:r w:rsidRPr="00D07960">
        <w:rPr>
          <w:b/>
          <w:lang w:val="de-DE"/>
        </w:rPr>
        <w:t xml:space="preserve">URI: </w:t>
      </w:r>
      <w:r w:rsidRPr="00D07960">
        <w:rPr>
          <w:lang w:val="de-DE"/>
        </w:rPr>
        <w:t>http://purl.jp/bio/12/glyco/glycan#lc_digest_chromatogram</w:t>
      </w:r>
    </w:p>
    <w:p w:rsidR="00E7272D" w:rsidRDefault="00F106E2">
      <w:r>
        <w:rPr>
          <w:b/>
        </w:rPr>
        <w:t xml:space="preserve">Superclass: </w:t>
      </w:r>
      <w:r>
        <w:t>glycan:lc_property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619"/>
        <w:gridCol w:w="1583"/>
        <w:gridCol w:w="1175"/>
        <w:gridCol w:w="471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glycan:has_enzyme</w:t>
            </w:r>
          </w:p>
        </w:tc>
        <w:tc>
          <w:tcPr>
            <w:tcW w:w="0" w:type="auto"/>
          </w:tcPr>
          <w:p w:rsidR="00E7272D" w:rsidRDefault="00F106E2">
            <w:r>
              <w:t>glycan:enzyme</w:t>
            </w:r>
          </w:p>
        </w:tc>
        <w:tc>
          <w:tcPr>
            <w:tcW w:w="0" w:type="auto"/>
          </w:tcPr>
          <w:p w:rsidR="00E7272D" w:rsidRDefault="00E7272D"/>
        </w:tc>
        <w:tc>
          <w:tcPr>
            <w:tcW w:w="0" w:type="auto"/>
          </w:tcPr>
          <w:p w:rsidR="00E7272D" w:rsidRDefault="00F106E2">
            <w:r>
              <w:t>Object is an enzyme, which performs the reaction.</w:t>
            </w:r>
          </w:p>
        </w:tc>
      </w:tr>
      <w:tr w:rsidR="00E7272D">
        <w:tc>
          <w:tcPr>
            <w:tcW w:w="0" w:type="auto"/>
          </w:tcPr>
          <w:p w:rsidR="00E7272D" w:rsidRDefault="00F106E2">
            <w:r>
              <w:t>glycan:has_exoglycosidase_treatment</w:t>
            </w:r>
          </w:p>
        </w:tc>
        <w:tc>
          <w:tcPr>
            <w:tcW w:w="0" w:type="auto"/>
          </w:tcPr>
          <w:p w:rsidR="00E7272D" w:rsidRDefault="00F106E2">
            <w:r>
              <w:t>glycan:reaction</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2"/>
      </w:pPr>
      <w:bookmarkStart w:id="221" w:name="_Toc368658229"/>
      <w:r>
        <w:t>LC Peak</w:t>
      </w:r>
      <w:bookmarkEnd w:id="221"/>
    </w:p>
    <w:p w:rsidR="00E7272D" w:rsidRPr="00D07960" w:rsidRDefault="00F106E2">
      <w:pPr>
        <w:rPr>
          <w:lang w:val="de-DE"/>
        </w:rPr>
      </w:pPr>
      <w:r w:rsidRPr="00D07960">
        <w:rPr>
          <w:b/>
          <w:lang w:val="de-DE"/>
        </w:rPr>
        <w:t xml:space="preserve">URI: </w:t>
      </w:r>
      <w:r w:rsidRPr="00D07960">
        <w:rPr>
          <w:lang w:val="de-DE"/>
        </w:rPr>
        <w:t>http://purl.jp/bio/12/glyco/glycan#lc_peak</w:t>
      </w:r>
    </w:p>
    <w:p w:rsidR="00E7272D" w:rsidRDefault="00F106E2">
      <w:r>
        <w:rPr>
          <w:b/>
        </w:rPr>
        <w:t xml:space="preserve">Superclass: </w:t>
      </w:r>
      <w:r>
        <w:t>glycan:lc_property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619"/>
        <w:gridCol w:w="1806"/>
        <w:gridCol w:w="1175"/>
        <w:gridCol w:w="570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glycan:has_lc_annotation</w:t>
            </w:r>
          </w:p>
        </w:tc>
        <w:tc>
          <w:tcPr>
            <w:tcW w:w="0" w:type="auto"/>
          </w:tcPr>
          <w:p w:rsidR="00E7272D" w:rsidRDefault="00F106E2">
            <w:r>
              <w:t>glycan:compound</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glycan:has_peak_area</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Integrated peak area.</w:t>
            </w:r>
          </w:p>
        </w:tc>
      </w:tr>
      <w:tr w:rsidR="00E7272D">
        <w:tc>
          <w:tcPr>
            <w:tcW w:w="0" w:type="auto"/>
          </w:tcPr>
          <w:p w:rsidR="00E7272D" w:rsidRDefault="00F106E2">
            <w:r>
              <w:t>glycan:has_retention_time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Retention time of the molecule in the experiment in minutes.</w:t>
            </w:r>
          </w:p>
        </w:tc>
      </w:tr>
    </w:tbl>
    <w:p w:rsidR="00E7272D" w:rsidRDefault="00F106E2">
      <w:r>
        <w:lastRenderedPageBreak/>
        <w:br/>
      </w:r>
    </w:p>
    <w:p w:rsidR="00E7272D" w:rsidRDefault="00F106E2">
      <w:pPr>
        <w:pStyle w:val="1"/>
      </w:pPr>
      <w:bookmarkStart w:id="222" w:name="_Toc368658230"/>
      <w:r>
        <w:t>Monosaccharide Property</w:t>
      </w:r>
      <w:bookmarkEnd w:id="222"/>
    </w:p>
    <w:p w:rsidR="00E7272D" w:rsidRDefault="00F106E2">
      <w:r>
        <w:t>Class that contains all monosaccharides properties such as anomer, basetype etc.</w:t>
      </w:r>
    </w:p>
    <w:p w:rsidR="00E7272D" w:rsidRPr="00D07960" w:rsidRDefault="00F106E2">
      <w:pPr>
        <w:rPr>
          <w:lang w:val="de-DE"/>
        </w:rPr>
      </w:pPr>
      <w:r w:rsidRPr="00D07960">
        <w:rPr>
          <w:b/>
          <w:lang w:val="de-DE"/>
        </w:rPr>
        <w:t xml:space="preserve">URI: </w:t>
      </w:r>
      <w:r w:rsidRPr="00D07960">
        <w:rPr>
          <w:lang w:val="de-DE"/>
        </w:rPr>
        <w:t>http://purl.jp/bio/12/glyco/glycan#monosaccharide_property</w:t>
      </w:r>
    </w:p>
    <w:p w:rsidR="00E7272D" w:rsidRDefault="00F106E2">
      <w:r>
        <w:rPr>
          <w:b/>
        </w:rPr>
        <w:t xml:space="preserve">Superclass: </w:t>
      </w:r>
      <w:r>
        <w:t>owl:Thing</w:t>
      </w:r>
    </w:p>
    <w:p w:rsidR="00E7272D" w:rsidRDefault="00F106E2">
      <w:r>
        <w:br/>
      </w:r>
    </w:p>
    <w:p w:rsidR="00E7272D" w:rsidRDefault="00F106E2">
      <w:pPr>
        <w:pStyle w:val="2"/>
      </w:pPr>
      <w:bookmarkStart w:id="223" w:name="_Toc368658231"/>
      <w:r>
        <w:t>Absolute Configuration</w:t>
      </w:r>
      <w:bookmarkEnd w:id="223"/>
    </w:p>
    <w:p w:rsidR="00E7272D" w:rsidRDefault="00F106E2">
      <w:r>
        <w:t>Absolute configuration of a monosaccharide basetype. Possible values are D, L or Unknown.</w:t>
      </w:r>
    </w:p>
    <w:p w:rsidR="00E7272D" w:rsidRPr="00D07960" w:rsidRDefault="00F106E2">
      <w:pPr>
        <w:rPr>
          <w:lang w:val="de-DE"/>
        </w:rPr>
      </w:pPr>
      <w:r w:rsidRPr="00D07960">
        <w:rPr>
          <w:b/>
          <w:lang w:val="de-DE"/>
        </w:rPr>
        <w:t xml:space="preserve">URI: </w:t>
      </w:r>
      <w:r w:rsidRPr="00D07960">
        <w:rPr>
          <w:lang w:val="de-DE"/>
        </w:rPr>
        <w:t>http://purl.jp/bio/12/glyco/glycan#absolute_configuration</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869"/>
        <w:gridCol w:w="1052"/>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glycan:absolute_configuration_unknown</w:t>
            </w:r>
          </w:p>
        </w:tc>
        <w:tc>
          <w:tcPr>
            <w:tcW w:w="0" w:type="auto"/>
          </w:tcPr>
          <w:p w:rsidR="00E7272D" w:rsidRDefault="00F106E2">
            <w:r>
              <w:t>unknown</w:t>
            </w:r>
          </w:p>
        </w:tc>
        <w:tc>
          <w:tcPr>
            <w:tcW w:w="0" w:type="auto"/>
          </w:tcPr>
          <w:p w:rsidR="00E7272D" w:rsidRDefault="00E7272D"/>
        </w:tc>
      </w:tr>
      <w:tr w:rsidR="00E7272D">
        <w:tc>
          <w:tcPr>
            <w:tcW w:w="0" w:type="auto"/>
          </w:tcPr>
          <w:p w:rsidR="00E7272D" w:rsidRDefault="00F106E2">
            <w:r>
              <w:t>glycan:absolute_configuration_laevus</w:t>
            </w:r>
          </w:p>
        </w:tc>
        <w:tc>
          <w:tcPr>
            <w:tcW w:w="0" w:type="auto"/>
          </w:tcPr>
          <w:p w:rsidR="00E7272D" w:rsidRDefault="00F106E2">
            <w:r>
              <w:t>laevus</w:t>
            </w:r>
          </w:p>
        </w:tc>
        <w:tc>
          <w:tcPr>
            <w:tcW w:w="0" w:type="auto"/>
          </w:tcPr>
          <w:p w:rsidR="00E7272D" w:rsidRDefault="00E7272D"/>
        </w:tc>
      </w:tr>
      <w:tr w:rsidR="00E7272D">
        <w:tc>
          <w:tcPr>
            <w:tcW w:w="0" w:type="auto"/>
          </w:tcPr>
          <w:p w:rsidR="00E7272D" w:rsidRDefault="00F106E2">
            <w:r>
              <w:t>glycan:absolute_configuration_dexter</w:t>
            </w:r>
          </w:p>
        </w:tc>
        <w:tc>
          <w:tcPr>
            <w:tcW w:w="0" w:type="auto"/>
          </w:tcPr>
          <w:p w:rsidR="00E7272D" w:rsidRDefault="00F106E2">
            <w:r>
              <w:t>dexter</w:t>
            </w:r>
          </w:p>
        </w:tc>
        <w:tc>
          <w:tcPr>
            <w:tcW w:w="0" w:type="auto"/>
          </w:tcPr>
          <w:p w:rsidR="00E7272D" w:rsidRDefault="00E7272D"/>
        </w:tc>
      </w:tr>
    </w:tbl>
    <w:p w:rsidR="00E7272D" w:rsidRDefault="00F106E2">
      <w:r>
        <w:lastRenderedPageBreak/>
        <w:br/>
      </w:r>
    </w:p>
    <w:p w:rsidR="00E7272D" w:rsidRDefault="00F106E2">
      <w:pPr>
        <w:pStyle w:val="2"/>
      </w:pPr>
      <w:bookmarkStart w:id="224" w:name="_Toc368658232"/>
      <w:r>
        <w:t>Anomer</w:t>
      </w:r>
      <w:bookmarkEnd w:id="224"/>
    </w:p>
    <w:p w:rsidR="00E7272D" w:rsidRDefault="00F106E2">
      <w:r>
        <w:t>Anomer of a monosaccharide. Possible values are alpha, beta, unknown or none.</w:t>
      </w:r>
    </w:p>
    <w:p w:rsidR="00E7272D" w:rsidRPr="00D07960" w:rsidRDefault="00F106E2">
      <w:pPr>
        <w:rPr>
          <w:lang w:val="de-DE"/>
        </w:rPr>
      </w:pPr>
      <w:r w:rsidRPr="00D07960">
        <w:rPr>
          <w:b/>
          <w:lang w:val="de-DE"/>
        </w:rPr>
        <w:t xml:space="preserve">URI: </w:t>
      </w:r>
      <w:r w:rsidRPr="00D07960">
        <w:rPr>
          <w:lang w:val="de-DE"/>
        </w:rPr>
        <w:t>http://purl.jp/bio/12/glyco/glycan#anomer</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487"/>
        <w:gridCol w:w="1052"/>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glycan:anomer_unknown</w:t>
            </w:r>
          </w:p>
        </w:tc>
        <w:tc>
          <w:tcPr>
            <w:tcW w:w="0" w:type="auto"/>
          </w:tcPr>
          <w:p w:rsidR="00E7272D" w:rsidRDefault="00F106E2">
            <w:r>
              <w:t>unknown</w:t>
            </w:r>
          </w:p>
        </w:tc>
        <w:tc>
          <w:tcPr>
            <w:tcW w:w="0" w:type="auto"/>
          </w:tcPr>
          <w:p w:rsidR="00E7272D" w:rsidRDefault="00E7272D"/>
        </w:tc>
      </w:tr>
      <w:tr w:rsidR="00E7272D">
        <w:tc>
          <w:tcPr>
            <w:tcW w:w="0" w:type="auto"/>
          </w:tcPr>
          <w:p w:rsidR="00E7272D" w:rsidRDefault="00F106E2">
            <w:r>
              <w:t>glycan:anomer_none</w:t>
            </w:r>
          </w:p>
        </w:tc>
        <w:tc>
          <w:tcPr>
            <w:tcW w:w="0" w:type="auto"/>
          </w:tcPr>
          <w:p w:rsidR="00E7272D" w:rsidRDefault="00F106E2">
            <w:r>
              <w:t>none</w:t>
            </w:r>
          </w:p>
        </w:tc>
        <w:tc>
          <w:tcPr>
            <w:tcW w:w="0" w:type="auto"/>
          </w:tcPr>
          <w:p w:rsidR="00E7272D" w:rsidRDefault="00E7272D"/>
        </w:tc>
      </w:tr>
      <w:tr w:rsidR="00E7272D">
        <w:tc>
          <w:tcPr>
            <w:tcW w:w="0" w:type="auto"/>
          </w:tcPr>
          <w:p w:rsidR="00E7272D" w:rsidRDefault="00F106E2">
            <w:r>
              <w:t>glycan:anomer_beta</w:t>
            </w:r>
          </w:p>
        </w:tc>
        <w:tc>
          <w:tcPr>
            <w:tcW w:w="0" w:type="auto"/>
          </w:tcPr>
          <w:p w:rsidR="00E7272D" w:rsidRDefault="00F106E2">
            <w:r>
              <w:t>beta</w:t>
            </w:r>
          </w:p>
        </w:tc>
        <w:tc>
          <w:tcPr>
            <w:tcW w:w="0" w:type="auto"/>
          </w:tcPr>
          <w:p w:rsidR="00E7272D" w:rsidRDefault="00E7272D"/>
        </w:tc>
      </w:tr>
      <w:tr w:rsidR="00E7272D">
        <w:tc>
          <w:tcPr>
            <w:tcW w:w="0" w:type="auto"/>
          </w:tcPr>
          <w:p w:rsidR="00E7272D" w:rsidRDefault="00F106E2">
            <w:r>
              <w:t>glycan:anomer_alpha</w:t>
            </w:r>
          </w:p>
        </w:tc>
        <w:tc>
          <w:tcPr>
            <w:tcW w:w="0" w:type="auto"/>
          </w:tcPr>
          <w:p w:rsidR="00E7272D" w:rsidRDefault="00F106E2">
            <w:r>
              <w:t>alpha</w:t>
            </w:r>
          </w:p>
        </w:tc>
        <w:tc>
          <w:tcPr>
            <w:tcW w:w="0" w:type="auto"/>
          </w:tcPr>
          <w:p w:rsidR="00E7272D" w:rsidRDefault="00E7272D"/>
        </w:tc>
      </w:tr>
    </w:tbl>
    <w:p w:rsidR="00E7272D" w:rsidRDefault="00F106E2">
      <w:r>
        <w:br/>
      </w:r>
    </w:p>
    <w:p w:rsidR="00E7272D" w:rsidRDefault="00F106E2">
      <w:pPr>
        <w:pStyle w:val="2"/>
      </w:pPr>
      <w:bookmarkStart w:id="225" w:name="_Toc368658233"/>
      <w:r>
        <w:t>Basetype</w:t>
      </w:r>
      <w:bookmarkEnd w:id="225"/>
    </w:p>
    <w:p w:rsidR="00E7272D" w:rsidRDefault="00F106E2">
      <w:r>
        <w:t>Basetype of the monosaccharide in accordance to GlycoCT and MonosaccharideDB definitions.</w:t>
      </w:r>
    </w:p>
    <w:p w:rsidR="00E7272D" w:rsidRPr="00D07960" w:rsidRDefault="00F106E2">
      <w:pPr>
        <w:rPr>
          <w:lang w:val="de-DE"/>
        </w:rPr>
      </w:pPr>
      <w:r w:rsidRPr="00D07960">
        <w:rPr>
          <w:b/>
          <w:lang w:val="de-DE"/>
        </w:rPr>
        <w:t xml:space="preserve">URI: </w:t>
      </w:r>
      <w:r w:rsidRPr="00D07960">
        <w:rPr>
          <w:lang w:val="de-DE"/>
        </w:rPr>
        <w:t>http://purl.jp/bio/12/glyco/glycan#basetype</w:t>
      </w:r>
    </w:p>
    <w:p w:rsidR="00E7272D" w:rsidRDefault="00F106E2">
      <w:r>
        <w:rPr>
          <w:b/>
        </w:rPr>
        <w:t xml:space="preserve">Superclass: </w:t>
      </w:r>
      <w:r>
        <w:t>glycan:monosaccharide_property</w:t>
      </w:r>
    </w:p>
    <w:p w:rsidR="00E7272D" w:rsidRDefault="00F106E2">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219"/>
        <w:gridCol w:w="2477"/>
        <w:gridCol w:w="1175"/>
        <w:gridCol w:w="630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glycan:has_anomer</w:t>
            </w:r>
          </w:p>
        </w:tc>
        <w:tc>
          <w:tcPr>
            <w:tcW w:w="0" w:type="auto"/>
          </w:tcPr>
          <w:p w:rsidR="00E7272D" w:rsidRDefault="00F106E2">
            <w:r>
              <w:t>glycan:anomer</w:t>
            </w:r>
          </w:p>
        </w:tc>
        <w:tc>
          <w:tcPr>
            <w:tcW w:w="0" w:type="auto"/>
          </w:tcPr>
          <w:p w:rsidR="00E7272D" w:rsidRDefault="00F106E2">
            <w:r>
              <w:t>yes</w:t>
            </w:r>
          </w:p>
        </w:tc>
        <w:tc>
          <w:tcPr>
            <w:tcW w:w="0" w:type="auto"/>
          </w:tcPr>
          <w:p w:rsidR="00E7272D" w:rsidRDefault="00F106E2">
            <w:r>
              <w:t>Anomeric state of the basetype.</w:t>
            </w:r>
          </w:p>
        </w:tc>
      </w:tr>
      <w:tr w:rsidR="00E7272D">
        <w:tc>
          <w:tcPr>
            <w:tcW w:w="0" w:type="auto"/>
          </w:tcPr>
          <w:p w:rsidR="00E7272D" w:rsidRDefault="00F106E2">
            <w:r>
              <w:t>glycan:has_basetype_id</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Id of the basetype in MonosaccharideDB.</w:t>
            </w:r>
          </w:p>
        </w:tc>
      </w:tr>
      <w:tr w:rsidR="00E7272D">
        <w:tc>
          <w:tcPr>
            <w:tcW w:w="0" w:type="auto"/>
          </w:tcPr>
          <w:p w:rsidR="00E7272D" w:rsidRDefault="00F106E2">
            <w:r>
              <w:t>glycan:has_configuration</w:t>
            </w:r>
          </w:p>
        </w:tc>
        <w:tc>
          <w:tcPr>
            <w:tcW w:w="0" w:type="auto"/>
          </w:tcPr>
          <w:p w:rsidR="00E7272D" w:rsidRDefault="00F106E2">
            <w:r>
              <w:t>glycan:configuration</w:t>
            </w:r>
          </w:p>
        </w:tc>
        <w:tc>
          <w:tcPr>
            <w:tcW w:w="0" w:type="auto"/>
          </w:tcPr>
          <w:p w:rsidR="00E7272D" w:rsidRDefault="00E7272D"/>
        </w:tc>
        <w:tc>
          <w:tcPr>
            <w:tcW w:w="0" w:type="auto"/>
          </w:tcPr>
          <w:p w:rsidR="00E7272D" w:rsidRDefault="00F106E2">
            <w:r>
              <w:t>Instance of class is configuration.</w:t>
            </w:r>
          </w:p>
        </w:tc>
      </w:tr>
      <w:tr w:rsidR="00E7272D">
        <w:tc>
          <w:tcPr>
            <w:tcW w:w="0" w:type="auto"/>
          </w:tcPr>
          <w:p w:rsidR="00E7272D" w:rsidRDefault="00F106E2">
            <w:r>
              <w:t>glycan:has_core_modification</w:t>
            </w:r>
          </w:p>
        </w:tc>
        <w:tc>
          <w:tcPr>
            <w:tcW w:w="0" w:type="auto"/>
          </w:tcPr>
          <w:p w:rsidR="00E7272D" w:rsidRDefault="00F106E2">
            <w:r>
              <w:t>glycan:core_modification</w:t>
            </w:r>
          </w:p>
        </w:tc>
        <w:tc>
          <w:tcPr>
            <w:tcW w:w="0" w:type="auto"/>
          </w:tcPr>
          <w:p w:rsidR="00E7272D" w:rsidRDefault="00E7272D"/>
        </w:tc>
        <w:tc>
          <w:tcPr>
            <w:tcW w:w="0" w:type="auto"/>
          </w:tcPr>
          <w:p w:rsidR="00E7272D" w:rsidRDefault="00F106E2">
            <w:r>
              <w:t>reference to another RDF describing a core modification that is present in this basetype</w:t>
            </w:r>
          </w:p>
        </w:tc>
      </w:tr>
      <w:tr w:rsidR="00E7272D">
        <w:tc>
          <w:tcPr>
            <w:tcW w:w="0" w:type="auto"/>
          </w:tcPr>
          <w:p w:rsidR="00E7272D" w:rsidRDefault="00F106E2">
            <w:r>
              <w:t>glycan:has_extended_stereocode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Extended stereocode of the basetype</w:t>
            </w:r>
          </w:p>
        </w:tc>
      </w:tr>
      <w:tr w:rsidR="00E7272D">
        <w:tc>
          <w:tcPr>
            <w:tcW w:w="0" w:type="auto"/>
          </w:tcPr>
          <w:p w:rsidR="00E7272D" w:rsidRDefault="00F106E2">
            <w:r>
              <w:t>glycan:has_first_configuration</w:t>
            </w:r>
          </w:p>
        </w:tc>
        <w:tc>
          <w:tcPr>
            <w:tcW w:w="0" w:type="auto"/>
          </w:tcPr>
          <w:p w:rsidR="00E7272D" w:rsidRDefault="00F106E2">
            <w:r>
              <w:t>glycan:configuration</w:t>
            </w:r>
          </w:p>
        </w:tc>
        <w:tc>
          <w:tcPr>
            <w:tcW w:w="0" w:type="auto"/>
          </w:tcPr>
          <w:p w:rsidR="00E7272D" w:rsidRDefault="00F106E2">
            <w:r>
              <w:t>yes</w:t>
            </w:r>
          </w:p>
        </w:tc>
        <w:tc>
          <w:tcPr>
            <w:tcW w:w="0" w:type="auto"/>
          </w:tcPr>
          <w:p w:rsidR="00E7272D" w:rsidRDefault="00F106E2">
            <w:r>
              <w:t>Reference to another RDF resource with URI describing the first monosaccharide configuration</w:t>
            </w:r>
          </w:p>
        </w:tc>
      </w:tr>
      <w:tr w:rsidR="00E7272D">
        <w:tc>
          <w:tcPr>
            <w:tcW w:w="0" w:type="auto"/>
          </w:tcPr>
          <w:p w:rsidR="00E7272D" w:rsidRDefault="00F106E2">
            <w:r>
              <w:t>glycan:has_ring_end</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position of last carbon involved in ring closure</w:t>
            </w:r>
          </w:p>
        </w:tc>
      </w:tr>
      <w:tr w:rsidR="00E7272D">
        <w:tc>
          <w:tcPr>
            <w:tcW w:w="0" w:type="auto"/>
          </w:tcPr>
          <w:p w:rsidR="00E7272D" w:rsidRDefault="00F106E2">
            <w:r>
              <w:t>glycan:has_ring_start</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position of first carbon involved in ring closure</w:t>
            </w:r>
          </w:p>
        </w:tc>
      </w:tr>
      <w:tr w:rsidR="00E7272D">
        <w:tc>
          <w:tcPr>
            <w:tcW w:w="0" w:type="auto"/>
          </w:tcPr>
          <w:p w:rsidR="00E7272D" w:rsidRDefault="00F106E2">
            <w:r>
              <w:t>glycan:has_ring_type</w:t>
            </w:r>
          </w:p>
        </w:tc>
        <w:tc>
          <w:tcPr>
            <w:tcW w:w="0" w:type="auto"/>
          </w:tcPr>
          <w:p w:rsidR="00E7272D" w:rsidRDefault="00F106E2">
            <w:r>
              <w:t>glycan:ring_type</w:t>
            </w:r>
          </w:p>
        </w:tc>
        <w:tc>
          <w:tcPr>
            <w:tcW w:w="0" w:type="auto"/>
          </w:tcPr>
          <w:p w:rsidR="00E7272D" w:rsidRDefault="00F106E2">
            <w:r>
              <w:t>yes</w:t>
            </w:r>
          </w:p>
        </w:tc>
        <w:tc>
          <w:tcPr>
            <w:tcW w:w="0" w:type="auto"/>
          </w:tcPr>
          <w:p w:rsidR="00E7272D" w:rsidRDefault="00F106E2">
            <w:r>
              <w:t>Assigns the ring type to a basetype.</w:t>
            </w:r>
          </w:p>
        </w:tc>
      </w:tr>
      <w:tr w:rsidR="00E7272D">
        <w:tc>
          <w:tcPr>
            <w:tcW w:w="0" w:type="auto"/>
          </w:tcPr>
          <w:p w:rsidR="00E7272D" w:rsidRDefault="00F106E2">
            <w:r>
              <w:t>glycan:has_second_configuration</w:t>
            </w:r>
          </w:p>
        </w:tc>
        <w:tc>
          <w:tcPr>
            <w:tcW w:w="0" w:type="auto"/>
          </w:tcPr>
          <w:p w:rsidR="00E7272D" w:rsidRDefault="00F106E2">
            <w:r>
              <w:t>glycan:configuration</w:t>
            </w:r>
          </w:p>
        </w:tc>
        <w:tc>
          <w:tcPr>
            <w:tcW w:w="0" w:type="auto"/>
          </w:tcPr>
          <w:p w:rsidR="00E7272D" w:rsidRDefault="00F106E2">
            <w:r>
              <w:t>yes</w:t>
            </w:r>
          </w:p>
        </w:tc>
        <w:tc>
          <w:tcPr>
            <w:tcW w:w="0" w:type="auto"/>
          </w:tcPr>
          <w:p w:rsidR="00E7272D" w:rsidRDefault="00F106E2">
            <w:r>
              <w:t>Reference to another RDF resource with URI describing the second monosaccharide configuration in case there are more than four stereocenters</w:t>
            </w:r>
          </w:p>
        </w:tc>
      </w:tr>
      <w:tr w:rsidR="00E7272D">
        <w:tc>
          <w:tcPr>
            <w:tcW w:w="0" w:type="auto"/>
          </w:tcPr>
          <w:p w:rsidR="00E7272D" w:rsidRDefault="00F106E2">
            <w:r>
              <w:t>glycan:has_size</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number of backbone carbon atoms</w:t>
            </w:r>
          </w:p>
        </w:tc>
      </w:tr>
      <w:tr w:rsidR="00E7272D">
        <w:tc>
          <w:tcPr>
            <w:tcW w:w="0" w:type="auto"/>
          </w:tcPr>
          <w:p w:rsidR="00E7272D" w:rsidRDefault="00F106E2">
            <w:r>
              <w:t>glycan:has_stereocode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Stereocode describing the backbone stereochemistry</w:t>
            </w:r>
          </w:p>
        </w:tc>
      </w:tr>
      <w:tr w:rsidR="00E7272D">
        <w:tc>
          <w:tcPr>
            <w:tcW w:w="0" w:type="auto"/>
          </w:tcPr>
          <w:p w:rsidR="00E7272D" w:rsidRDefault="00F106E2">
            <w:r>
              <w:lastRenderedPageBreak/>
              <w:t>glycan:has_third_configuration</w:t>
            </w:r>
          </w:p>
        </w:tc>
        <w:tc>
          <w:tcPr>
            <w:tcW w:w="0" w:type="auto"/>
          </w:tcPr>
          <w:p w:rsidR="00E7272D" w:rsidRDefault="00F106E2">
            <w:r>
              <w:t>glycan:configuration</w:t>
            </w:r>
          </w:p>
        </w:tc>
        <w:tc>
          <w:tcPr>
            <w:tcW w:w="0" w:type="auto"/>
          </w:tcPr>
          <w:p w:rsidR="00E7272D" w:rsidRDefault="00F106E2">
            <w:r>
              <w:t>yes</w:t>
            </w:r>
          </w:p>
        </w:tc>
        <w:tc>
          <w:tcPr>
            <w:tcW w:w="0" w:type="auto"/>
          </w:tcPr>
          <w:p w:rsidR="00E7272D" w:rsidRDefault="00F106E2">
            <w:r>
              <w:t>Reference to another RDF resource with URI describing the third monosaccharide configuration in case there are more than eight stereocenters</w:t>
            </w:r>
          </w:p>
        </w:tc>
      </w:tr>
    </w:tbl>
    <w:p w:rsidR="00E7272D" w:rsidRDefault="00F106E2">
      <w:r>
        <w:br/>
      </w:r>
    </w:p>
    <w:p w:rsidR="00E7272D" w:rsidRDefault="00F106E2">
      <w:pPr>
        <w:pStyle w:val="2"/>
      </w:pPr>
      <w:bookmarkStart w:id="226" w:name="_Toc368658234"/>
      <w:r>
        <w:t>Configuration</w:t>
      </w:r>
      <w:bookmarkEnd w:id="226"/>
    </w:p>
    <w:p w:rsidR="00E7272D" w:rsidRDefault="00F106E2">
      <w:r>
        <w:t>Configuration of a monosaccharide. Each monosaccharide can have several configurations (e.g. dgro-dgal). Each configuration consist of a absolute configuration and a relative configuration.</w:t>
      </w:r>
    </w:p>
    <w:p w:rsidR="00E7272D" w:rsidRPr="00D07960" w:rsidRDefault="00F106E2">
      <w:pPr>
        <w:rPr>
          <w:lang w:val="de-DE"/>
        </w:rPr>
      </w:pPr>
      <w:r w:rsidRPr="00D07960">
        <w:rPr>
          <w:b/>
          <w:lang w:val="de-DE"/>
        </w:rPr>
        <w:t xml:space="preserve">URI: </w:t>
      </w:r>
      <w:r w:rsidRPr="00D07960">
        <w:rPr>
          <w:lang w:val="de-DE"/>
        </w:rPr>
        <w:t>http://purl.jp/bio/12/glyco/glycan#configuration</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341"/>
        <w:gridCol w:w="2924"/>
        <w:gridCol w:w="1175"/>
        <w:gridCol w:w="573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glycan:has_absolute_configuration</w:t>
            </w:r>
          </w:p>
        </w:tc>
        <w:tc>
          <w:tcPr>
            <w:tcW w:w="0" w:type="auto"/>
          </w:tcPr>
          <w:p w:rsidR="00E7272D" w:rsidRDefault="00F106E2">
            <w:r>
              <w:t>glycan:absolute_configuration</w:t>
            </w:r>
          </w:p>
        </w:tc>
        <w:tc>
          <w:tcPr>
            <w:tcW w:w="0" w:type="auto"/>
          </w:tcPr>
          <w:p w:rsidR="00E7272D" w:rsidRDefault="00F106E2">
            <w:r>
              <w:t>yes</w:t>
            </w:r>
          </w:p>
        </w:tc>
        <w:tc>
          <w:tcPr>
            <w:tcW w:w="0" w:type="auto"/>
          </w:tcPr>
          <w:p w:rsidR="00E7272D" w:rsidRDefault="00F106E2">
            <w:r>
              <w:t>Subject is a monosaccharide basetype. The object values for the predicate can be D, L or unknown.</w:t>
            </w:r>
          </w:p>
        </w:tc>
      </w:tr>
      <w:tr w:rsidR="00E7272D">
        <w:tc>
          <w:tcPr>
            <w:tcW w:w="0" w:type="auto"/>
          </w:tcPr>
          <w:p w:rsidR="00E7272D" w:rsidRDefault="00F106E2">
            <w:r>
              <w:t>glycan:has_relative_configuration</w:t>
            </w:r>
          </w:p>
        </w:tc>
        <w:tc>
          <w:tcPr>
            <w:tcW w:w="0" w:type="auto"/>
          </w:tcPr>
          <w:p w:rsidR="00E7272D" w:rsidRDefault="00F106E2">
            <w:r>
              <w:t>glycan:relative_configuration</w:t>
            </w:r>
          </w:p>
        </w:tc>
        <w:tc>
          <w:tcPr>
            <w:tcW w:w="0" w:type="auto"/>
          </w:tcPr>
          <w:p w:rsidR="00E7272D" w:rsidRDefault="00F106E2">
            <w:r>
              <w:t>yes</w:t>
            </w:r>
          </w:p>
        </w:tc>
        <w:tc>
          <w:tcPr>
            <w:tcW w:w="0" w:type="auto"/>
          </w:tcPr>
          <w:p w:rsidR="00E7272D" w:rsidRDefault="00F106E2">
            <w:r>
              <w:t>IUPAC monosaccharide basetype information. Without absolute configuration D or L</w:t>
            </w:r>
          </w:p>
        </w:tc>
      </w:tr>
    </w:tbl>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247"/>
        <w:gridCol w:w="701"/>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glycan:configuration_x</w:t>
            </w:r>
          </w:p>
        </w:tc>
        <w:tc>
          <w:tcPr>
            <w:tcW w:w="0" w:type="auto"/>
          </w:tcPr>
          <w:p w:rsidR="00E7272D" w:rsidRDefault="00F106E2">
            <w:r>
              <w:t>x</w:t>
            </w:r>
          </w:p>
        </w:tc>
        <w:tc>
          <w:tcPr>
            <w:tcW w:w="0" w:type="auto"/>
          </w:tcPr>
          <w:p w:rsidR="00E7272D" w:rsidRDefault="00E7272D"/>
        </w:tc>
      </w:tr>
    </w:tbl>
    <w:p w:rsidR="00E7272D" w:rsidRDefault="00F106E2">
      <w:r>
        <w:lastRenderedPageBreak/>
        <w:br/>
      </w:r>
    </w:p>
    <w:p w:rsidR="00E7272D" w:rsidRDefault="00F106E2">
      <w:pPr>
        <w:pStyle w:val="2"/>
      </w:pPr>
      <w:bookmarkStart w:id="227" w:name="_Toc368658235"/>
      <w:r>
        <w:t>Core Modification</w:t>
      </w:r>
      <w:bookmarkEnd w:id="227"/>
    </w:p>
    <w:p w:rsidR="00E7272D" w:rsidRDefault="00F106E2">
      <w:r>
        <w:t>Core modification of a monosaccharide. A core modification consists of a modification type and the position(s) at which this modification happened.</w:t>
      </w:r>
    </w:p>
    <w:p w:rsidR="00E7272D" w:rsidRPr="00D07960" w:rsidRDefault="00F106E2">
      <w:pPr>
        <w:rPr>
          <w:lang w:val="de-DE"/>
        </w:rPr>
      </w:pPr>
      <w:r w:rsidRPr="00D07960">
        <w:rPr>
          <w:b/>
          <w:lang w:val="de-DE"/>
        </w:rPr>
        <w:t xml:space="preserve">URI: </w:t>
      </w:r>
      <w:r w:rsidRPr="00D07960">
        <w:rPr>
          <w:lang w:val="de-DE"/>
        </w:rPr>
        <w:t>http://purl.jp/bio/12/glyco/glycan#core_modification</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402"/>
        <w:gridCol w:w="2985"/>
        <w:gridCol w:w="1175"/>
        <w:gridCol w:w="561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glycan:has_core_modification_type</w:t>
            </w:r>
          </w:p>
        </w:tc>
        <w:tc>
          <w:tcPr>
            <w:tcW w:w="0" w:type="auto"/>
          </w:tcPr>
          <w:p w:rsidR="00E7272D" w:rsidRDefault="00F106E2">
            <w:r>
              <w:t>glycan:core_modification_type</w:t>
            </w:r>
          </w:p>
        </w:tc>
        <w:tc>
          <w:tcPr>
            <w:tcW w:w="0" w:type="auto"/>
          </w:tcPr>
          <w:p w:rsidR="00E7272D" w:rsidRDefault="00F106E2">
            <w:r>
              <w:t>yes</w:t>
            </w:r>
          </w:p>
        </w:tc>
        <w:tc>
          <w:tcPr>
            <w:tcW w:w="0" w:type="auto"/>
          </w:tcPr>
          <w:p w:rsidR="00E7272D" w:rsidRDefault="00F106E2">
            <w:r>
              <w:t>Type of the core modification. Instances of class are core modification types.</w:t>
            </w:r>
          </w:p>
        </w:tc>
      </w:tr>
      <w:tr w:rsidR="00E7272D">
        <w:tc>
          <w:tcPr>
            <w:tcW w:w="0" w:type="auto"/>
          </w:tcPr>
          <w:p w:rsidR="00E7272D" w:rsidRDefault="00F106E2">
            <w:r>
              <w:t>glycan:has_modification_position</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Position of the modification at the monosaccharide.</w:t>
            </w:r>
          </w:p>
        </w:tc>
      </w:tr>
      <w:tr w:rsidR="00E7272D">
        <w:tc>
          <w:tcPr>
            <w:tcW w:w="0" w:type="auto"/>
          </w:tcPr>
          <w:p w:rsidR="00E7272D" w:rsidRDefault="00F106E2">
            <w:r>
              <w:t>glycan:has_modification_position2</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Second position of the modification at the monosaccharide (eg. for double bounds)</w:t>
            </w:r>
          </w:p>
        </w:tc>
      </w:tr>
    </w:tbl>
    <w:p w:rsidR="00E7272D" w:rsidRDefault="00F106E2">
      <w:r>
        <w:br/>
      </w:r>
    </w:p>
    <w:p w:rsidR="00E7272D" w:rsidRDefault="00F106E2">
      <w:pPr>
        <w:pStyle w:val="2"/>
      </w:pPr>
      <w:bookmarkStart w:id="228" w:name="_Toc368658236"/>
      <w:r>
        <w:t>Core Modification Type</w:t>
      </w:r>
      <w:bookmarkEnd w:id="228"/>
    </w:p>
    <w:p w:rsidR="00E7272D" w:rsidRDefault="00F106E2">
      <w:r>
        <w:t>List of core modifications that can appear on a monosaccharide.</w:t>
      </w:r>
    </w:p>
    <w:p w:rsidR="00E7272D" w:rsidRPr="00D07960" w:rsidRDefault="00F106E2">
      <w:pPr>
        <w:rPr>
          <w:lang w:val="de-DE"/>
        </w:rPr>
      </w:pPr>
      <w:r w:rsidRPr="00D07960">
        <w:rPr>
          <w:b/>
          <w:lang w:val="de-DE"/>
        </w:rPr>
        <w:t xml:space="preserve">URI: </w:t>
      </w:r>
      <w:r w:rsidRPr="00D07960">
        <w:rPr>
          <w:lang w:val="de-DE"/>
        </w:rPr>
        <w:t>http://purl.jp/bio/12/glyco/glycan#core_modification_type</w:t>
      </w:r>
    </w:p>
    <w:p w:rsidR="00E7272D" w:rsidRDefault="00F106E2">
      <w:r>
        <w:rPr>
          <w:b/>
        </w:rPr>
        <w:lastRenderedPageBreak/>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839"/>
        <w:gridCol w:w="961"/>
        <w:gridCol w:w="8376"/>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glycan:core_modification_type_enx</w:t>
            </w:r>
          </w:p>
        </w:tc>
        <w:tc>
          <w:tcPr>
            <w:tcW w:w="0" w:type="auto"/>
          </w:tcPr>
          <w:p w:rsidR="00E7272D" w:rsidRDefault="00F106E2">
            <w:r>
              <w:t>enx</w:t>
            </w:r>
          </w:p>
        </w:tc>
        <w:tc>
          <w:tcPr>
            <w:tcW w:w="0" w:type="auto"/>
          </w:tcPr>
          <w:p w:rsidR="00E7272D" w:rsidRDefault="00F106E2">
            <w:r>
              <w:t>Double bond in the basetype backbone with unknown deoxygenation pattern.</w:t>
            </w:r>
          </w:p>
        </w:tc>
      </w:tr>
      <w:tr w:rsidR="00E7272D">
        <w:tc>
          <w:tcPr>
            <w:tcW w:w="0" w:type="auto"/>
          </w:tcPr>
          <w:p w:rsidR="00E7272D" w:rsidRDefault="00F106E2">
            <w:r>
              <w:t>glycan:core_modification_type_deoxy</w:t>
            </w:r>
          </w:p>
        </w:tc>
        <w:tc>
          <w:tcPr>
            <w:tcW w:w="0" w:type="auto"/>
          </w:tcPr>
          <w:p w:rsidR="00E7272D" w:rsidRDefault="00F106E2">
            <w:r>
              <w:t>deoxy</w:t>
            </w:r>
          </w:p>
        </w:tc>
        <w:tc>
          <w:tcPr>
            <w:tcW w:w="0" w:type="auto"/>
          </w:tcPr>
          <w:p w:rsidR="00E7272D" w:rsidRDefault="00F106E2">
            <w:r>
              <w:t>Deoxygenation of a position: The OH group is removed and replaced by a hydrogen atom.</w:t>
            </w:r>
          </w:p>
        </w:tc>
      </w:tr>
      <w:tr w:rsidR="00E7272D">
        <w:tc>
          <w:tcPr>
            <w:tcW w:w="0" w:type="auto"/>
          </w:tcPr>
          <w:p w:rsidR="00E7272D" w:rsidRDefault="00F106E2">
            <w:r>
              <w:t>glycan:core_modification_type_en</w:t>
            </w:r>
          </w:p>
        </w:tc>
        <w:tc>
          <w:tcPr>
            <w:tcW w:w="0" w:type="auto"/>
          </w:tcPr>
          <w:p w:rsidR="00E7272D" w:rsidRDefault="00F106E2">
            <w:r>
              <w:t>en</w:t>
            </w:r>
          </w:p>
        </w:tc>
        <w:tc>
          <w:tcPr>
            <w:tcW w:w="0" w:type="auto"/>
          </w:tcPr>
          <w:p w:rsidR="00E7272D" w:rsidRDefault="00F106E2">
            <w:r>
              <w:t>Double bond in the basetype backbone. This modification implies that - unless explicitly stated with a deoxy modification - hydroxyl groups are preserved.</w:t>
            </w:r>
          </w:p>
        </w:tc>
      </w:tr>
      <w:tr w:rsidR="00E7272D">
        <w:tc>
          <w:tcPr>
            <w:tcW w:w="0" w:type="auto"/>
          </w:tcPr>
          <w:p w:rsidR="00E7272D" w:rsidRDefault="00F106E2">
            <w:r>
              <w:t>glycan:core_modification_type_yn</w:t>
            </w:r>
          </w:p>
        </w:tc>
        <w:tc>
          <w:tcPr>
            <w:tcW w:w="0" w:type="auto"/>
          </w:tcPr>
          <w:p w:rsidR="00E7272D" w:rsidRDefault="00F106E2">
            <w:r>
              <w:t>yn</w:t>
            </w:r>
          </w:p>
        </w:tc>
        <w:tc>
          <w:tcPr>
            <w:tcW w:w="0" w:type="auto"/>
          </w:tcPr>
          <w:p w:rsidR="00E7272D" w:rsidRDefault="00F106E2">
            <w:r>
              <w:t>Triple bond in the basetype backbone.</w:t>
            </w:r>
          </w:p>
        </w:tc>
      </w:tr>
      <w:tr w:rsidR="00E7272D">
        <w:tc>
          <w:tcPr>
            <w:tcW w:w="0" w:type="auto"/>
          </w:tcPr>
          <w:p w:rsidR="00E7272D" w:rsidRDefault="00F106E2">
            <w:r>
              <w:t>glycan:core_modification_type_keto</w:t>
            </w:r>
          </w:p>
        </w:tc>
        <w:tc>
          <w:tcPr>
            <w:tcW w:w="0" w:type="auto"/>
          </w:tcPr>
          <w:p w:rsidR="00E7272D" w:rsidRDefault="00F106E2">
            <w:r>
              <w:t>keto</w:t>
            </w:r>
          </w:p>
        </w:tc>
        <w:tc>
          <w:tcPr>
            <w:tcW w:w="0" w:type="auto"/>
          </w:tcPr>
          <w:p w:rsidR="00E7272D" w:rsidRDefault="00F106E2">
            <w:r>
              <w:t>A carbonyl group in the open chain version of a monosaccharide. This modification is omitted if it is only present at position 1 (standard aldose).</w:t>
            </w:r>
          </w:p>
        </w:tc>
      </w:tr>
      <w:tr w:rsidR="00E7272D">
        <w:tc>
          <w:tcPr>
            <w:tcW w:w="0" w:type="auto"/>
          </w:tcPr>
          <w:p w:rsidR="00E7272D" w:rsidRDefault="00F106E2">
            <w:r>
              <w:t>glycan:core_modification_type_acid</w:t>
            </w:r>
          </w:p>
        </w:tc>
        <w:tc>
          <w:tcPr>
            <w:tcW w:w="0" w:type="auto"/>
          </w:tcPr>
          <w:p w:rsidR="00E7272D" w:rsidRDefault="00F106E2">
            <w:r>
              <w:t>acid</w:t>
            </w:r>
          </w:p>
        </w:tc>
        <w:tc>
          <w:tcPr>
            <w:tcW w:w="0" w:type="auto"/>
          </w:tcPr>
          <w:p w:rsidR="00E7272D" w:rsidRDefault="00F106E2">
            <w:r>
              <w:t>Carboxyl (COOH) group.</w:t>
            </w:r>
          </w:p>
        </w:tc>
      </w:tr>
      <w:tr w:rsidR="00E7272D">
        <w:tc>
          <w:tcPr>
            <w:tcW w:w="0" w:type="auto"/>
          </w:tcPr>
          <w:p w:rsidR="00E7272D" w:rsidRDefault="00F106E2">
            <w:r>
              <w:t>glycan:core_modification_type_sp</w:t>
            </w:r>
          </w:p>
        </w:tc>
        <w:tc>
          <w:tcPr>
            <w:tcW w:w="0" w:type="auto"/>
          </w:tcPr>
          <w:p w:rsidR="00E7272D" w:rsidRDefault="00F106E2">
            <w:r>
              <w:t>sp</w:t>
            </w:r>
          </w:p>
        </w:tc>
        <w:tc>
          <w:tcPr>
            <w:tcW w:w="0" w:type="auto"/>
          </w:tcPr>
          <w:p w:rsidR="00E7272D" w:rsidRDefault="00F106E2">
            <w:r>
              <w:t>Triple bond to a substituent.</w:t>
            </w:r>
          </w:p>
        </w:tc>
      </w:tr>
      <w:tr w:rsidR="00E7272D">
        <w:tc>
          <w:tcPr>
            <w:tcW w:w="0" w:type="auto"/>
          </w:tcPr>
          <w:p w:rsidR="00E7272D" w:rsidRDefault="00F106E2">
            <w:r>
              <w:t>glycan:core_modification_type_geminal</w:t>
            </w:r>
          </w:p>
        </w:tc>
        <w:tc>
          <w:tcPr>
            <w:tcW w:w="0" w:type="auto"/>
          </w:tcPr>
          <w:p w:rsidR="00E7272D" w:rsidRDefault="00F106E2">
            <w:r>
              <w:t>geminal</w:t>
            </w:r>
          </w:p>
        </w:tc>
        <w:tc>
          <w:tcPr>
            <w:tcW w:w="0" w:type="auto"/>
          </w:tcPr>
          <w:p w:rsidR="00E7272D" w:rsidRDefault="00F106E2">
            <w:r>
              <w:t>Loss of stereochemistry due to identical substituents with DEOXY and H_LOSE linkage types at a single position.</w:t>
            </w:r>
          </w:p>
        </w:tc>
      </w:tr>
      <w:tr w:rsidR="00E7272D">
        <w:tc>
          <w:tcPr>
            <w:tcW w:w="0" w:type="auto"/>
          </w:tcPr>
          <w:p w:rsidR="00E7272D" w:rsidRDefault="00F106E2">
            <w:r>
              <w:t>glycan:core_modification_type_sp2</w:t>
            </w:r>
          </w:p>
        </w:tc>
        <w:tc>
          <w:tcPr>
            <w:tcW w:w="0" w:type="auto"/>
          </w:tcPr>
          <w:p w:rsidR="00E7272D" w:rsidRDefault="00F106E2">
            <w:r>
              <w:t>sp2</w:t>
            </w:r>
          </w:p>
        </w:tc>
        <w:tc>
          <w:tcPr>
            <w:tcW w:w="0" w:type="auto"/>
          </w:tcPr>
          <w:p w:rsidR="00E7272D" w:rsidRDefault="00F106E2">
            <w:r>
              <w:t>Double bond to a substituent.</w:t>
            </w:r>
          </w:p>
        </w:tc>
      </w:tr>
      <w:tr w:rsidR="00E7272D">
        <w:tc>
          <w:tcPr>
            <w:tcW w:w="0" w:type="auto"/>
          </w:tcPr>
          <w:p w:rsidR="00E7272D" w:rsidRDefault="00F106E2">
            <w:r>
              <w:t>glycan:core_modification_type_aldi</w:t>
            </w:r>
          </w:p>
        </w:tc>
        <w:tc>
          <w:tcPr>
            <w:tcW w:w="0" w:type="auto"/>
          </w:tcPr>
          <w:p w:rsidR="00E7272D" w:rsidRDefault="00F106E2">
            <w:r>
              <w:t>aldi</w:t>
            </w:r>
          </w:p>
        </w:tc>
        <w:tc>
          <w:tcPr>
            <w:tcW w:w="0" w:type="auto"/>
          </w:tcPr>
          <w:p w:rsidR="00E7272D" w:rsidRDefault="00F106E2">
            <w:r>
              <w:t>Alditol: Reduction of the aldehyde group to CH2OH.</w:t>
            </w:r>
          </w:p>
        </w:tc>
      </w:tr>
      <w:tr w:rsidR="00E7272D">
        <w:tc>
          <w:tcPr>
            <w:tcW w:w="0" w:type="auto"/>
          </w:tcPr>
          <w:p w:rsidR="00E7272D" w:rsidRDefault="00F106E2">
            <w:r>
              <w:t>glycan:core_modification_type_anhydro</w:t>
            </w:r>
          </w:p>
        </w:tc>
        <w:tc>
          <w:tcPr>
            <w:tcW w:w="0" w:type="auto"/>
          </w:tcPr>
          <w:p w:rsidR="00E7272D" w:rsidRDefault="00F106E2">
            <w:r>
              <w:t>anhydro</w:t>
            </w:r>
          </w:p>
        </w:tc>
        <w:tc>
          <w:tcPr>
            <w:tcW w:w="0" w:type="auto"/>
          </w:tcPr>
          <w:p w:rsidR="00E7272D" w:rsidRDefault="00F106E2">
            <w:r>
              <w:t>Intramolecular anhydride.</w:t>
            </w:r>
          </w:p>
        </w:tc>
      </w:tr>
    </w:tbl>
    <w:p w:rsidR="00E7272D" w:rsidRDefault="00F106E2">
      <w:r>
        <w:lastRenderedPageBreak/>
        <w:br/>
      </w:r>
    </w:p>
    <w:p w:rsidR="00E7272D" w:rsidRDefault="00F106E2">
      <w:pPr>
        <w:pStyle w:val="2"/>
      </w:pPr>
      <w:bookmarkStart w:id="229" w:name="_Toc368658237"/>
      <w:r>
        <w:t>Linkage Type</w:t>
      </w:r>
      <w:bookmarkEnd w:id="229"/>
    </w:p>
    <w:p w:rsidR="00E7272D" w:rsidRDefault="00F106E2">
      <w:r>
        <w:t>List of linkage types that can occur on the monosaccharide side of monosaccharide to substituent linkages.</w:t>
      </w:r>
    </w:p>
    <w:p w:rsidR="00E7272D" w:rsidRPr="00D07960" w:rsidRDefault="00F106E2">
      <w:pPr>
        <w:rPr>
          <w:lang w:val="de-DE"/>
        </w:rPr>
      </w:pPr>
      <w:r w:rsidRPr="00D07960">
        <w:rPr>
          <w:b/>
          <w:lang w:val="de-DE"/>
        </w:rPr>
        <w:t xml:space="preserve">URI: </w:t>
      </w:r>
      <w:r w:rsidRPr="00D07960">
        <w:rPr>
          <w:lang w:val="de-DE"/>
        </w:rPr>
        <w:t>http://purl.jp/bio/12/glyco/glycan#linkage_type</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841"/>
        <w:gridCol w:w="825"/>
        <w:gridCol w:w="9510"/>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glycan:linkage_type_s_config</w:t>
            </w:r>
          </w:p>
        </w:tc>
        <w:tc>
          <w:tcPr>
            <w:tcW w:w="0" w:type="auto"/>
          </w:tcPr>
          <w:p w:rsidR="00E7272D" w:rsidRDefault="00F106E2">
            <w:r>
              <w:t>s config</w:t>
            </w:r>
          </w:p>
        </w:tc>
        <w:tc>
          <w:tcPr>
            <w:tcW w:w="0" w:type="auto"/>
          </w:tcPr>
          <w:p w:rsidR="00E7272D" w:rsidRDefault="00F106E2">
            <w:r>
              <w:t>Same as R_CONFIG, but resulting in an S-Configuration of the carbon.</w:t>
            </w:r>
          </w:p>
        </w:tc>
      </w:tr>
      <w:tr w:rsidR="00E7272D">
        <w:tc>
          <w:tcPr>
            <w:tcW w:w="0" w:type="auto"/>
          </w:tcPr>
          <w:p w:rsidR="00E7272D" w:rsidRDefault="00F106E2">
            <w:r>
              <w:t>glycan:linkage_type_r_config</w:t>
            </w:r>
          </w:p>
        </w:tc>
        <w:tc>
          <w:tcPr>
            <w:tcW w:w="0" w:type="auto"/>
          </w:tcPr>
          <w:p w:rsidR="00E7272D" w:rsidRDefault="00F106E2">
            <w:r>
              <w:t>r config</w:t>
            </w:r>
          </w:p>
        </w:tc>
        <w:tc>
          <w:tcPr>
            <w:tcW w:w="0" w:type="auto"/>
          </w:tcPr>
          <w:p w:rsidR="00E7272D" w:rsidRDefault="00F106E2">
            <w:r>
              <w:t>The substituent is linked directly to the basetype backbone by replacing a hydrogen atom at a terminal position, which would be non-chiral without the substituent, resulting in an R-configuration of the carbon.</w:t>
            </w:r>
          </w:p>
        </w:tc>
      </w:tr>
      <w:tr w:rsidR="00E7272D">
        <w:tc>
          <w:tcPr>
            <w:tcW w:w="0" w:type="auto"/>
          </w:tcPr>
          <w:p w:rsidR="00E7272D" w:rsidRDefault="00F106E2">
            <w:r>
              <w:t>glycan:linkage_type_h_loss</w:t>
            </w:r>
          </w:p>
        </w:tc>
        <w:tc>
          <w:tcPr>
            <w:tcW w:w="0" w:type="auto"/>
          </w:tcPr>
          <w:p w:rsidR="00E7272D" w:rsidRDefault="00F106E2">
            <w:r>
              <w:t>h loss</w:t>
            </w:r>
          </w:p>
        </w:tc>
        <w:tc>
          <w:tcPr>
            <w:tcW w:w="0" w:type="auto"/>
          </w:tcPr>
          <w:p w:rsidR="00E7272D" w:rsidRDefault="00F106E2">
            <w:r>
              <w:t>The substituent is linked directly to the basetype backbone by replacing the hydrogen atom.</w:t>
            </w:r>
          </w:p>
        </w:tc>
      </w:tr>
      <w:tr w:rsidR="00E7272D">
        <w:tc>
          <w:tcPr>
            <w:tcW w:w="0" w:type="auto"/>
          </w:tcPr>
          <w:p w:rsidR="00E7272D" w:rsidRDefault="00F106E2">
            <w:r>
              <w:t>glycan:linkage_type_h_at_oh</w:t>
            </w:r>
          </w:p>
        </w:tc>
        <w:tc>
          <w:tcPr>
            <w:tcW w:w="0" w:type="auto"/>
          </w:tcPr>
          <w:p w:rsidR="00E7272D" w:rsidRDefault="00F106E2">
            <w:r>
              <w:t>h at oh</w:t>
            </w:r>
          </w:p>
        </w:tc>
        <w:tc>
          <w:tcPr>
            <w:tcW w:w="0" w:type="auto"/>
          </w:tcPr>
          <w:p w:rsidR="00E7272D" w:rsidRDefault="00F106E2">
            <w:r>
              <w:t>A standard O-linked substituent, i.e. the substituent replaces the hydrogen of an OH group.</w:t>
            </w:r>
          </w:p>
        </w:tc>
      </w:tr>
      <w:tr w:rsidR="00E7272D">
        <w:tc>
          <w:tcPr>
            <w:tcW w:w="0" w:type="auto"/>
          </w:tcPr>
          <w:p w:rsidR="00E7272D" w:rsidRDefault="00F106E2">
            <w:r>
              <w:t>glycan:linkage_type_deoxy</w:t>
            </w:r>
          </w:p>
        </w:tc>
        <w:tc>
          <w:tcPr>
            <w:tcW w:w="0" w:type="auto"/>
          </w:tcPr>
          <w:p w:rsidR="00E7272D" w:rsidRDefault="00F106E2">
            <w:r>
              <w:t>deoxy</w:t>
            </w:r>
          </w:p>
        </w:tc>
        <w:tc>
          <w:tcPr>
            <w:tcW w:w="0" w:type="auto"/>
          </w:tcPr>
          <w:p w:rsidR="00E7272D" w:rsidRDefault="00F106E2">
            <w:r>
              <w:t>The substituent is linked directly to the basetype backbone by replacing the OH group.</w:t>
            </w:r>
          </w:p>
        </w:tc>
      </w:tr>
    </w:tbl>
    <w:p w:rsidR="00E7272D" w:rsidRDefault="00F106E2">
      <w:r>
        <w:br/>
      </w:r>
    </w:p>
    <w:p w:rsidR="00E7272D" w:rsidRDefault="00F106E2">
      <w:pPr>
        <w:pStyle w:val="2"/>
      </w:pPr>
      <w:bookmarkStart w:id="230" w:name="_Toc368658238"/>
      <w:r>
        <w:lastRenderedPageBreak/>
        <w:t>Monosaccharide Alias</w:t>
      </w:r>
      <w:bookmarkEnd w:id="230"/>
    </w:p>
    <w:p w:rsidR="00E7272D" w:rsidRDefault="00F106E2">
      <w:r>
        <w:t>Alternative names for the monosaccharide in different databases or resources. The aliases consist of the name and the monosaccharide notation scheme.</w:t>
      </w:r>
    </w:p>
    <w:p w:rsidR="00E7272D" w:rsidRPr="00D07960" w:rsidRDefault="00F106E2">
      <w:pPr>
        <w:rPr>
          <w:lang w:val="de-DE"/>
        </w:rPr>
      </w:pPr>
      <w:r w:rsidRPr="00D07960">
        <w:rPr>
          <w:b/>
          <w:lang w:val="de-DE"/>
        </w:rPr>
        <w:t xml:space="preserve">URI: </w:t>
      </w:r>
      <w:r w:rsidRPr="00D07960">
        <w:rPr>
          <w:lang w:val="de-DE"/>
        </w:rPr>
        <w:t>http://purl.jp/bio/12/glyco/glycan#monosaccharide_alias</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654"/>
        <w:gridCol w:w="3312"/>
        <w:gridCol w:w="1002"/>
        <w:gridCol w:w="5208"/>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glycan:has_alias_name</w:t>
            </w:r>
          </w:p>
        </w:tc>
        <w:tc>
          <w:tcPr>
            <w:tcW w:w="0" w:type="auto"/>
          </w:tcPr>
          <w:p w:rsidR="00E7272D" w:rsidRDefault="00F106E2">
            <w:r>
              <w:t>xsd:string</w:t>
            </w:r>
          </w:p>
        </w:tc>
        <w:tc>
          <w:tcPr>
            <w:tcW w:w="0" w:type="auto"/>
          </w:tcPr>
          <w:p w:rsidR="00E7272D" w:rsidRDefault="00E7272D"/>
        </w:tc>
        <w:tc>
          <w:tcPr>
            <w:tcW w:w="0" w:type="auto"/>
          </w:tcPr>
          <w:p w:rsidR="00E7272D" w:rsidRDefault="00F106E2">
            <w:r>
              <w:t>Alias name of a monosaccharide.</w:t>
            </w:r>
          </w:p>
        </w:tc>
      </w:tr>
      <w:tr w:rsidR="00E7272D">
        <w:tc>
          <w:tcPr>
            <w:tcW w:w="0" w:type="auto"/>
          </w:tcPr>
          <w:p w:rsidR="00E7272D" w:rsidRDefault="00F106E2">
            <w:r>
              <w:t>glycan:has_external_substituent</w:t>
            </w:r>
          </w:p>
        </w:tc>
        <w:tc>
          <w:tcPr>
            <w:tcW w:w="0" w:type="auto"/>
          </w:tcPr>
          <w:p w:rsidR="00E7272D" w:rsidRDefault="00F106E2">
            <w:r>
              <w:t>glycan:substituent</w:t>
            </w:r>
          </w:p>
        </w:tc>
        <w:tc>
          <w:tcPr>
            <w:tcW w:w="0" w:type="auto"/>
          </w:tcPr>
          <w:p w:rsidR="00E7272D" w:rsidRDefault="00E7272D"/>
        </w:tc>
        <w:tc>
          <w:tcPr>
            <w:tcW w:w="0" w:type="auto"/>
          </w:tcPr>
          <w:p w:rsidR="00E7272D" w:rsidRDefault="00F106E2">
            <w:r>
              <w:t>Reference to a :substituent.</w:t>
            </w:r>
          </w:p>
        </w:tc>
      </w:tr>
      <w:tr w:rsidR="00E7272D">
        <w:tc>
          <w:tcPr>
            <w:tcW w:w="0" w:type="auto"/>
          </w:tcPr>
          <w:p w:rsidR="00E7272D" w:rsidRDefault="00F106E2">
            <w:r>
              <w:t>glycan:has_monosaccharide_notation_scheme</w:t>
            </w:r>
          </w:p>
        </w:tc>
        <w:tc>
          <w:tcPr>
            <w:tcW w:w="0" w:type="auto"/>
          </w:tcPr>
          <w:p w:rsidR="00E7272D" w:rsidRDefault="00F106E2">
            <w:r>
              <w:t>glycan:monosaccharide_notation_scheme</w:t>
            </w:r>
          </w:p>
        </w:tc>
        <w:tc>
          <w:tcPr>
            <w:tcW w:w="0" w:type="auto"/>
          </w:tcPr>
          <w:p w:rsidR="00E7272D" w:rsidRDefault="00F106E2">
            <w:r>
              <w:t>yes</w:t>
            </w:r>
          </w:p>
        </w:tc>
        <w:tc>
          <w:tcPr>
            <w:tcW w:w="0" w:type="auto"/>
          </w:tcPr>
          <w:p w:rsidR="00E7272D" w:rsidRDefault="00F106E2">
            <w:r>
              <w:t>One of GLYCOSCIENCES, GLYCOCT, IUPAC, CARBBANK, CFG, BCSDB, PDB, or GLYCAM, see http://www.monosaccharidedb.org/notation.action?topic=schemes</w:t>
            </w:r>
          </w:p>
        </w:tc>
      </w:tr>
      <w:tr w:rsidR="00E7272D">
        <w:tc>
          <w:tcPr>
            <w:tcW w:w="0" w:type="auto"/>
          </w:tcPr>
          <w:p w:rsidR="00E7272D" w:rsidRDefault="00F106E2">
            <w:r>
              <w:t>glycan:is_primary_name</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indicates whether this is the name that should be used to uniquely identify this monosaccharide in the given :notation_scheme, or whether this is a secondary alias name (e.g. to indicate whether a trivial name or a systematic name is to be used preferentially in case a trivial name exists for this monosaccharide)</w:t>
            </w:r>
          </w:p>
        </w:tc>
      </w:tr>
      <w:tr w:rsidR="00E7272D">
        <w:tc>
          <w:tcPr>
            <w:tcW w:w="0" w:type="auto"/>
          </w:tcPr>
          <w:p w:rsidR="00E7272D" w:rsidRDefault="00F106E2">
            <w:r>
              <w:t>glycan:is_trivial_name</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 xml:space="preserve">Indicates whether this is a trivial name that implies </w:t>
            </w:r>
            <w:r>
              <w:lastRenderedPageBreak/>
              <w:t>modifications, or a systematic name (e.g. KDO vs. D-3-deoxy-manOct2ulo-onic)</w:t>
            </w:r>
          </w:p>
        </w:tc>
      </w:tr>
    </w:tbl>
    <w:p w:rsidR="00E7272D" w:rsidRDefault="00F106E2">
      <w:r>
        <w:lastRenderedPageBreak/>
        <w:br/>
      </w:r>
    </w:p>
    <w:p w:rsidR="00E7272D" w:rsidRDefault="00F106E2">
      <w:pPr>
        <w:pStyle w:val="2"/>
      </w:pPr>
      <w:bookmarkStart w:id="231" w:name="_Toc368658239"/>
      <w:r>
        <w:t>Monosaccharide Notation Scheme</w:t>
      </w:r>
      <w:bookmarkEnd w:id="231"/>
    </w:p>
    <w:p w:rsidR="00E7272D" w:rsidRDefault="00F106E2">
      <w:r>
        <w:t>List of monosaccharide notation scheme. One monosaccharide can have several different names depending on the notation scheme.</w:t>
      </w:r>
    </w:p>
    <w:p w:rsidR="00E7272D" w:rsidRPr="00D07960" w:rsidRDefault="00F106E2">
      <w:pPr>
        <w:rPr>
          <w:lang w:val="de-DE"/>
        </w:rPr>
      </w:pPr>
      <w:r w:rsidRPr="00D07960">
        <w:rPr>
          <w:b/>
          <w:lang w:val="de-DE"/>
        </w:rPr>
        <w:t xml:space="preserve">URI: </w:t>
      </w:r>
      <w:r w:rsidRPr="00D07960">
        <w:rPr>
          <w:lang w:val="de-DE"/>
        </w:rPr>
        <w:t>http://purl.jp/bio/12/glyco/glycan#monosaccharide_notation_scheme</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5807"/>
        <w:gridCol w:w="1922"/>
        <w:gridCol w:w="5447"/>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glycan:monosaccharide_notation_scheme_pdb</w:t>
            </w:r>
          </w:p>
        </w:tc>
        <w:tc>
          <w:tcPr>
            <w:tcW w:w="0" w:type="auto"/>
          </w:tcPr>
          <w:p w:rsidR="00E7272D" w:rsidRDefault="00F106E2">
            <w:r>
              <w:t>pdb</w:t>
            </w:r>
          </w:p>
        </w:tc>
        <w:tc>
          <w:tcPr>
            <w:tcW w:w="0" w:type="auto"/>
          </w:tcPr>
          <w:p w:rsidR="00E7272D" w:rsidRDefault="00F106E2">
            <w:r>
              <w:t>The 3-letter residue names as used by the Protein Data Bank (PDB). Unlike most of the other notations, these names cannot be generated automatically by conversion routines but have to be assigned manually by the database administrators. Some PDB residue names that encode carbohydrate residues define disaccharides or oligosaccharides. These are not implemented in MonosaccharideDB, as the scope of this database is on monosaccharide residues.</w:t>
            </w:r>
          </w:p>
        </w:tc>
      </w:tr>
      <w:tr w:rsidR="00E7272D">
        <w:tc>
          <w:tcPr>
            <w:tcW w:w="0" w:type="auto"/>
          </w:tcPr>
          <w:p w:rsidR="00E7272D" w:rsidRDefault="00F106E2">
            <w:r>
              <w:t>glycan:monosaccharide_notation_scheme_monosaccharidedb</w:t>
            </w:r>
          </w:p>
        </w:tc>
        <w:tc>
          <w:tcPr>
            <w:tcW w:w="0" w:type="auto"/>
          </w:tcPr>
          <w:p w:rsidR="00E7272D" w:rsidRDefault="00F106E2">
            <w:r>
              <w:t>monosaccharidedb</w:t>
            </w:r>
          </w:p>
        </w:tc>
        <w:tc>
          <w:tcPr>
            <w:tcW w:w="0" w:type="auto"/>
          </w:tcPr>
          <w:p w:rsidR="00E7272D" w:rsidRDefault="00F106E2">
            <w:r>
              <w:t xml:space="preserve">MonosaccharideDB's internal notation format. Basetype and substituent names are the same as in GlycoCT, with the exception that 'anhydro' and 'lactone' modifications </w:t>
            </w:r>
            <w:r>
              <w:lastRenderedPageBreak/>
              <w:t>are included in the basetype here, while they are defined as substituents in GlycoCT. As most glycobiologist and also most carbohydrate databases consider a monosaccharide that contains substituents as one residue, they are defined in this way in MonosaccharideDB as well.</w:t>
            </w:r>
          </w:p>
        </w:tc>
      </w:tr>
      <w:tr w:rsidR="00E7272D">
        <w:tc>
          <w:tcPr>
            <w:tcW w:w="0" w:type="auto"/>
          </w:tcPr>
          <w:p w:rsidR="00E7272D" w:rsidRDefault="00F106E2">
            <w:r>
              <w:lastRenderedPageBreak/>
              <w:t>glycan:monosaccharide_notation_scheme_glycosciences_de</w:t>
            </w:r>
          </w:p>
        </w:tc>
        <w:tc>
          <w:tcPr>
            <w:tcW w:w="0" w:type="auto"/>
          </w:tcPr>
          <w:p w:rsidR="00E7272D" w:rsidRDefault="00F106E2">
            <w:r>
              <w:t>glycosciences de</w:t>
            </w:r>
          </w:p>
        </w:tc>
        <w:tc>
          <w:tcPr>
            <w:tcW w:w="0" w:type="auto"/>
          </w:tcPr>
          <w:p w:rsidR="00E7272D" w:rsidRDefault="00F106E2">
            <w:r>
              <w:t>The Notation used in the Glycosciences.de web portal. It is based on the CarbBank notation.</w:t>
            </w:r>
          </w:p>
        </w:tc>
      </w:tr>
      <w:tr w:rsidR="00E7272D">
        <w:tc>
          <w:tcPr>
            <w:tcW w:w="0" w:type="auto"/>
          </w:tcPr>
          <w:p w:rsidR="00E7272D" w:rsidRDefault="00F106E2">
            <w:r>
              <w:t>glycan:monosaccharide_notation_scheme_glycoct</w:t>
            </w:r>
          </w:p>
        </w:tc>
        <w:tc>
          <w:tcPr>
            <w:tcW w:w="0" w:type="auto"/>
          </w:tcPr>
          <w:p w:rsidR="00E7272D" w:rsidRDefault="00F106E2">
            <w:r>
              <w:t>glycoct</w:t>
            </w:r>
          </w:p>
        </w:tc>
        <w:tc>
          <w:tcPr>
            <w:tcW w:w="0" w:type="auto"/>
          </w:tcPr>
          <w:p w:rsidR="00E7272D" w:rsidRDefault="00F106E2">
            <w:r>
              <w:t>The nomenclature that is used by EUROCarbDB. For more information see www.eurocarbdb.org/recommendations/encoding/.</w:t>
            </w:r>
          </w:p>
        </w:tc>
      </w:tr>
      <w:tr w:rsidR="00E7272D">
        <w:tc>
          <w:tcPr>
            <w:tcW w:w="0" w:type="auto"/>
          </w:tcPr>
          <w:p w:rsidR="00E7272D" w:rsidRDefault="00F106E2">
            <w:r>
              <w:t>glycan:monosaccharide_notation_scheme_cfg</w:t>
            </w:r>
          </w:p>
        </w:tc>
        <w:tc>
          <w:tcPr>
            <w:tcW w:w="0" w:type="auto"/>
          </w:tcPr>
          <w:p w:rsidR="00E7272D" w:rsidRDefault="00F106E2">
            <w:r>
              <w:t>cfg</w:t>
            </w:r>
          </w:p>
        </w:tc>
        <w:tc>
          <w:tcPr>
            <w:tcW w:w="0" w:type="auto"/>
          </w:tcPr>
          <w:p w:rsidR="00E7272D" w:rsidRDefault="00F106E2">
            <w:r>
              <w:t>The LinearCode notation used by the US Consortium for Functional Glycomics (CFG).</w:t>
            </w:r>
          </w:p>
        </w:tc>
      </w:tr>
      <w:tr w:rsidR="00E7272D">
        <w:tc>
          <w:tcPr>
            <w:tcW w:w="0" w:type="auto"/>
          </w:tcPr>
          <w:p w:rsidR="00E7272D" w:rsidRDefault="00F106E2">
            <w:r>
              <w:t>glycan:monosaccharide_notation_scheme_carbbank</w:t>
            </w:r>
          </w:p>
        </w:tc>
        <w:tc>
          <w:tcPr>
            <w:tcW w:w="0" w:type="auto"/>
          </w:tcPr>
          <w:p w:rsidR="00E7272D" w:rsidRDefault="00F106E2">
            <w:r>
              <w:t>carbbank</w:t>
            </w:r>
          </w:p>
        </w:tc>
        <w:tc>
          <w:tcPr>
            <w:tcW w:w="0" w:type="auto"/>
          </w:tcPr>
          <w:p w:rsidR="00E7272D" w:rsidRDefault="00F106E2">
            <w:r>
              <w:t>The CarbBank notation is based on the IUPAC extended notation. It is used by the Complex Carbohydrate Structure Database (CCSD), which is better known by the name of its query software "carbbank". CarbBank style notation forms the basis of several other notations, such as the Glycosciences.de scheme.</w:t>
            </w:r>
          </w:p>
        </w:tc>
      </w:tr>
      <w:tr w:rsidR="00E7272D">
        <w:tc>
          <w:tcPr>
            <w:tcW w:w="0" w:type="auto"/>
          </w:tcPr>
          <w:p w:rsidR="00E7272D" w:rsidRDefault="00F106E2">
            <w:r>
              <w:t>glycan:monosaccharide_notation_scheme_bcsdb</w:t>
            </w:r>
          </w:p>
        </w:tc>
        <w:tc>
          <w:tcPr>
            <w:tcW w:w="0" w:type="auto"/>
          </w:tcPr>
          <w:p w:rsidR="00E7272D" w:rsidRDefault="00F106E2">
            <w:r>
              <w:t>bcsdb</w:t>
            </w:r>
          </w:p>
        </w:tc>
        <w:tc>
          <w:tcPr>
            <w:tcW w:w="0" w:type="auto"/>
          </w:tcPr>
          <w:p w:rsidR="00E7272D" w:rsidRDefault="00F106E2">
            <w:r>
              <w:t>The notation used by the Russian BCSDB. For more information on this notation, see the description on the BCSDB homepage.</w:t>
            </w:r>
          </w:p>
        </w:tc>
      </w:tr>
      <w:tr w:rsidR="00E7272D">
        <w:tc>
          <w:tcPr>
            <w:tcW w:w="0" w:type="auto"/>
          </w:tcPr>
          <w:p w:rsidR="00E7272D" w:rsidRDefault="00F106E2">
            <w:r>
              <w:t>glycan:monosaccharide_notation_scheme_amber_glycam</w:t>
            </w:r>
          </w:p>
        </w:tc>
        <w:tc>
          <w:tcPr>
            <w:tcW w:w="0" w:type="auto"/>
          </w:tcPr>
          <w:p w:rsidR="00E7272D" w:rsidRDefault="00F106E2">
            <w:r>
              <w:t>amber glycam</w:t>
            </w:r>
          </w:p>
        </w:tc>
        <w:tc>
          <w:tcPr>
            <w:tcW w:w="0" w:type="auto"/>
          </w:tcPr>
          <w:p w:rsidR="00E7272D" w:rsidRDefault="00F106E2">
            <w:r>
              <w:t xml:space="preserve">Two-letter residue names used within the AMBER GLYCAM forcefield. For more information, see </w:t>
            </w:r>
            <w:r>
              <w:lastRenderedPageBreak/>
              <w:t>Carbohydrate Naming Convention in Glycam.  Note (1): Monosaccharide alias names in GLYCAM notation also encode linkage positions (in the first character of a three-letter-code residue name). These depend on the context of a residue within an oligosaccharide and thus are no monosaccharide properties. GLYCAM names stored in MonosaccharideDB refer to a terminal residue. The first character might have to be adjusted according to the specific context of a residue, i.e. in case other residues linked are to the given one.  Note (2): The GLYCAM notation is not yet supported by the notation parsing routines, i.e. GLYCAM alias names can be created, but not be read yet.</w:t>
            </w:r>
          </w:p>
        </w:tc>
      </w:tr>
    </w:tbl>
    <w:p w:rsidR="00E7272D" w:rsidRDefault="00F106E2">
      <w:r>
        <w:lastRenderedPageBreak/>
        <w:br/>
      </w:r>
    </w:p>
    <w:p w:rsidR="00E7272D" w:rsidRDefault="00F106E2">
      <w:pPr>
        <w:pStyle w:val="2"/>
      </w:pPr>
      <w:bookmarkStart w:id="232" w:name="_Toc368658240"/>
      <w:r>
        <w:t>Relative Configuration</w:t>
      </w:r>
      <w:bookmarkEnd w:id="232"/>
    </w:p>
    <w:p w:rsidR="00E7272D" w:rsidRDefault="00F106E2">
      <w:r>
        <w:t>List of relative monosaccharide configurations according to IUPAC.</w:t>
      </w:r>
    </w:p>
    <w:p w:rsidR="00E7272D" w:rsidRPr="00D07960" w:rsidRDefault="00F106E2">
      <w:pPr>
        <w:rPr>
          <w:lang w:val="de-DE"/>
        </w:rPr>
      </w:pPr>
      <w:r w:rsidRPr="00D07960">
        <w:rPr>
          <w:b/>
          <w:lang w:val="de-DE"/>
        </w:rPr>
        <w:t xml:space="preserve">URI: </w:t>
      </w:r>
      <w:r w:rsidRPr="00D07960">
        <w:rPr>
          <w:lang w:val="de-DE"/>
        </w:rPr>
        <w:t>http://purl.jp/bio/12/glyco/glycan#relative_configuration</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1528"/>
        <w:gridCol w:w="902"/>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glycan:manno</w:t>
            </w:r>
          </w:p>
        </w:tc>
        <w:tc>
          <w:tcPr>
            <w:tcW w:w="0" w:type="auto"/>
          </w:tcPr>
          <w:p w:rsidR="00E7272D" w:rsidRDefault="00F106E2">
            <w:r>
              <w:t>manno</w:t>
            </w:r>
          </w:p>
        </w:tc>
        <w:tc>
          <w:tcPr>
            <w:tcW w:w="0" w:type="auto"/>
          </w:tcPr>
          <w:p w:rsidR="00E7272D" w:rsidRDefault="00E7272D"/>
        </w:tc>
      </w:tr>
      <w:tr w:rsidR="00E7272D">
        <w:tc>
          <w:tcPr>
            <w:tcW w:w="0" w:type="auto"/>
          </w:tcPr>
          <w:p w:rsidR="00E7272D" w:rsidRDefault="00F106E2">
            <w:r>
              <w:lastRenderedPageBreak/>
              <w:t>glycan:allo</w:t>
            </w:r>
          </w:p>
        </w:tc>
        <w:tc>
          <w:tcPr>
            <w:tcW w:w="0" w:type="auto"/>
          </w:tcPr>
          <w:p w:rsidR="00E7272D" w:rsidRDefault="00F106E2">
            <w:r>
              <w:t>allo</w:t>
            </w:r>
          </w:p>
        </w:tc>
        <w:tc>
          <w:tcPr>
            <w:tcW w:w="0" w:type="auto"/>
          </w:tcPr>
          <w:p w:rsidR="00E7272D" w:rsidRDefault="00E7272D"/>
        </w:tc>
      </w:tr>
      <w:tr w:rsidR="00E7272D">
        <w:tc>
          <w:tcPr>
            <w:tcW w:w="0" w:type="auto"/>
          </w:tcPr>
          <w:p w:rsidR="00E7272D" w:rsidRDefault="00F106E2">
            <w:r>
              <w:t>glycan:talo</w:t>
            </w:r>
          </w:p>
        </w:tc>
        <w:tc>
          <w:tcPr>
            <w:tcW w:w="0" w:type="auto"/>
          </w:tcPr>
          <w:p w:rsidR="00E7272D" w:rsidRDefault="00F106E2">
            <w:r>
              <w:t>talo</w:t>
            </w:r>
          </w:p>
        </w:tc>
        <w:tc>
          <w:tcPr>
            <w:tcW w:w="0" w:type="auto"/>
          </w:tcPr>
          <w:p w:rsidR="00E7272D" w:rsidRDefault="00E7272D"/>
        </w:tc>
      </w:tr>
      <w:tr w:rsidR="00E7272D">
        <w:tc>
          <w:tcPr>
            <w:tcW w:w="0" w:type="auto"/>
          </w:tcPr>
          <w:p w:rsidR="00E7272D" w:rsidRDefault="00F106E2">
            <w:r>
              <w:t>glycan:xylo</w:t>
            </w:r>
          </w:p>
        </w:tc>
        <w:tc>
          <w:tcPr>
            <w:tcW w:w="0" w:type="auto"/>
          </w:tcPr>
          <w:p w:rsidR="00E7272D" w:rsidRDefault="00F106E2">
            <w:r>
              <w:t>xylo</w:t>
            </w:r>
          </w:p>
        </w:tc>
        <w:tc>
          <w:tcPr>
            <w:tcW w:w="0" w:type="auto"/>
          </w:tcPr>
          <w:p w:rsidR="00E7272D" w:rsidRDefault="00E7272D"/>
        </w:tc>
      </w:tr>
      <w:tr w:rsidR="00E7272D">
        <w:tc>
          <w:tcPr>
            <w:tcW w:w="0" w:type="auto"/>
          </w:tcPr>
          <w:p w:rsidR="00E7272D" w:rsidRDefault="00F106E2">
            <w:r>
              <w:t>glycan:lyxo</w:t>
            </w:r>
          </w:p>
        </w:tc>
        <w:tc>
          <w:tcPr>
            <w:tcW w:w="0" w:type="auto"/>
          </w:tcPr>
          <w:p w:rsidR="00E7272D" w:rsidRDefault="00F106E2">
            <w:r>
              <w:t>lyxo</w:t>
            </w:r>
          </w:p>
        </w:tc>
        <w:tc>
          <w:tcPr>
            <w:tcW w:w="0" w:type="auto"/>
          </w:tcPr>
          <w:p w:rsidR="00E7272D" w:rsidRDefault="00E7272D"/>
        </w:tc>
      </w:tr>
      <w:tr w:rsidR="00E7272D">
        <w:tc>
          <w:tcPr>
            <w:tcW w:w="0" w:type="auto"/>
          </w:tcPr>
          <w:p w:rsidR="00E7272D" w:rsidRDefault="00F106E2">
            <w:r>
              <w:t>glycan:erythro</w:t>
            </w:r>
          </w:p>
        </w:tc>
        <w:tc>
          <w:tcPr>
            <w:tcW w:w="0" w:type="auto"/>
          </w:tcPr>
          <w:p w:rsidR="00E7272D" w:rsidRDefault="00F106E2">
            <w:r>
              <w:t>erythro</w:t>
            </w:r>
          </w:p>
        </w:tc>
        <w:tc>
          <w:tcPr>
            <w:tcW w:w="0" w:type="auto"/>
          </w:tcPr>
          <w:p w:rsidR="00E7272D" w:rsidRDefault="00E7272D"/>
        </w:tc>
      </w:tr>
      <w:tr w:rsidR="00E7272D">
        <w:tc>
          <w:tcPr>
            <w:tcW w:w="0" w:type="auto"/>
          </w:tcPr>
          <w:p w:rsidR="00E7272D" w:rsidRDefault="00F106E2">
            <w:r>
              <w:t>glycan:gluco</w:t>
            </w:r>
          </w:p>
        </w:tc>
        <w:tc>
          <w:tcPr>
            <w:tcW w:w="0" w:type="auto"/>
          </w:tcPr>
          <w:p w:rsidR="00E7272D" w:rsidRDefault="00F106E2">
            <w:r>
              <w:t>gluco</w:t>
            </w:r>
          </w:p>
        </w:tc>
        <w:tc>
          <w:tcPr>
            <w:tcW w:w="0" w:type="auto"/>
          </w:tcPr>
          <w:p w:rsidR="00E7272D" w:rsidRDefault="00E7272D"/>
        </w:tc>
      </w:tr>
      <w:tr w:rsidR="00E7272D">
        <w:tc>
          <w:tcPr>
            <w:tcW w:w="0" w:type="auto"/>
          </w:tcPr>
          <w:p w:rsidR="00E7272D" w:rsidRDefault="00F106E2">
            <w:r>
              <w:t>glycan:arabino</w:t>
            </w:r>
          </w:p>
        </w:tc>
        <w:tc>
          <w:tcPr>
            <w:tcW w:w="0" w:type="auto"/>
          </w:tcPr>
          <w:p w:rsidR="00E7272D" w:rsidRDefault="00F106E2">
            <w:r>
              <w:t>arabino</w:t>
            </w:r>
          </w:p>
        </w:tc>
        <w:tc>
          <w:tcPr>
            <w:tcW w:w="0" w:type="auto"/>
          </w:tcPr>
          <w:p w:rsidR="00E7272D" w:rsidRDefault="00E7272D"/>
        </w:tc>
      </w:tr>
      <w:tr w:rsidR="00E7272D">
        <w:tc>
          <w:tcPr>
            <w:tcW w:w="0" w:type="auto"/>
          </w:tcPr>
          <w:p w:rsidR="00E7272D" w:rsidRDefault="00F106E2">
            <w:r>
              <w:t>glycan:altro</w:t>
            </w:r>
          </w:p>
        </w:tc>
        <w:tc>
          <w:tcPr>
            <w:tcW w:w="0" w:type="auto"/>
          </w:tcPr>
          <w:p w:rsidR="00E7272D" w:rsidRDefault="00F106E2">
            <w:r>
              <w:t>altro</w:t>
            </w:r>
          </w:p>
        </w:tc>
        <w:tc>
          <w:tcPr>
            <w:tcW w:w="0" w:type="auto"/>
          </w:tcPr>
          <w:p w:rsidR="00E7272D" w:rsidRDefault="00E7272D"/>
        </w:tc>
      </w:tr>
      <w:tr w:rsidR="00E7272D">
        <w:tc>
          <w:tcPr>
            <w:tcW w:w="0" w:type="auto"/>
          </w:tcPr>
          <w:p w:rsidR="00E7272D" w:rsidRDefault="00F106E2">
            <w:r>
              <w:t>glycan:ribo</w:t>
            </w:r>
          </w:p>
        </w:tc>
        <w:tc>
          <w:tcPr>
            <w:tcW w:w="0" w:type="auto"/>
          </w:tcPr>
          <w:p w:rsidR="00E7272D" w:rsidRDefault="00F106E2">
            <w:r>
              <w:t>ribo</w:t>
            </w:r>
          </w:p>
        </w:tc>
        <w:tc>
          <w:tcPr>
            <w:tcW w:w="0" w:type="auto"/>
          </w:tcPr>
          <w:p w:rsidR="00E7272D" w:rsidRDefault="00E7272D"/>
        </w:tc>
      </w:tr>
      <w:tr w:rsidR="00E7272D">
        <w:tc>
          <w:tcPr>
            <w:tcW w:w="0" w:type="auto"/>
          </w:tcPr>
          <w:p w:rsidR="00E7272D" w:rsidRDefault="00F106E2">
            <w:r>
              <w:t>glycan:ido</w:t>
            </w:r>
          </w:p>
        </w:tc>
        <w:tc>
          <w:tcPr>
            <w:tcW w:w="0" w:type="auto"/>
          </w:tcPr>
          <w:p w:rsidR="00E7272D" w:rsidRDefault="00F106E2">
            <w:r>
              <w:t>ido</w:t>
            </w:r>
          </w:p>
        </w:tc>
        <w:tc>
          <w:tcPr>
            <w:tcW w:w="0" w:type="auto"/>
          </w:tcPr>
          <w:p w:rsidR="00E7272D" w:rsidRDefault="00E7272D"/>
        </w:tc>
      </w:tr>
      <w:tr w:rsidR="00E7272D">
        <w:tc>
          <w:tcPr>
            <w:tcW w:w="0" w:type="auto"/>
          </w:tcPr>
          <w:p w:rsidR="00E7272D" w:rsidRDefault="00F106E2">
            <w:r>
              <w:t>glycan:threo</w:t>
            </w:r>
          </w:p>
        </w:tc>
        <w:tc>
          <w:tcPr>
            <w:tcW w:w="0" w:type="auto"/>
          </w:tcPr>
          <w:p w:rsidR="00E7272D" w:rsidRDefault="00F106E2">
            <w:r>
              <w:t>threo</w:t>
            </w:r>
          </w:p>
        </w:tc>
        <w:tc>
          <w:tcPr>
            <w:tcW w:w="0" w:type="auto"/>
          </w:tcPr>
          <w:p w:rsidR="00E7272D" w:rsidRDefault="00E7272D"/>
        </w:tc>
      </w:tr>
      <w:tr w:rsidR="00E7272D">
        <w:tc>
          <w:tcPr>
            <w:tcW w:w="0" w:type="auto"/>
          </w:tcPr>
          <w:p w:rsidR="00E7272D" w:rsidRDefault="00F106E2">
            <w:r>
              <w:t>glycan:galacto</w:t>
            </w:r>
          </w:p>
        </w:tc>
        <w:tc>
          <w:tcPr>
            <w:tcW w:w="0" w:type="auto"/>
          </w:tcPr>
          <w:p w:rsidR="00E7272D" w:rsidRDefault="00F106E2">
            <w:r>
              <w:t>galacto</w:t>
            </w:r>
          </w:p>
        </w:tc>
        <w:tc>
          <w:tcPr>
            <w:tcW w:w="0" w:type="auto"/>
          </w:tcPr>
          <w:p w:rsidR="00E7272D" w:rsidRDefault="00E7272D"/>
        </w:tc>
      </w:tr>
      <w:tr w:rsidR="00E7272D">
        <w:tc>
          <w:tcPr>
            <w:tcW w:w="0" w:type="auto"/>
          </w:tcPr>
          <w:p w:rsidR="00E7272D" w:rsidRDefault="00F106E2">
            <w:r>
              <w:t>glycan:gulo</w:t>
            </w:r>
          </w:p>
        </w:tc>
        <w:tc>
          <w:tcPr>
            <w:tcW w:w="0" w:type="auto"/>
          </w:tcPr>
          <w:p w:rsidR="00E7272D" w:rsidRDefault="00F106E2">
            <w:r>
              <w:t>gulo</w:t>
            </w:r>
          </w:p>
        </w:tc>
        <w:tc>
          <w:tcPr>
            <w:tcW w:w="0" w:type="auto"/>
          </w:tcPr>
          <w:p w:rsidR="00E7272D" w:rsidRDefault="00E7272D"/>
        </w:tc>
      </w:tr>
      <w:tr w:rsidR="00E7272D">
        <w:tc>
          <w:tcPr>
            <w:tcW w:w="0" w:type="auto"/>
          </w:tcPr>
          <w:p w:rsidR="00E7272D" w:rsidRDefault="00F106E2">
            <w:r>
              <w:t>glycan:glycero</w:t>
            </w:r>
          </w:p>
        </w:tc>
        <w:tc>
          <w:tcPr>
            <w:tcW w:w="0" w:type="auto"/>
          </w:tcPr>
          <w:p w:rsidR="00E7272D" w:rsidRDefault="00F106E2">
            <w:r>
              <w:t>glycero</w:t>
            </w:r>
          </w:p>
        </w:tc>
        <w:tc>
          <w:tcPr>
            <w:tcW w:w="0" w:type="auto"/>
          </w:tcPr>
          <w:p w:rsidR="00E7272D" w:rsidRDefault="00E7272D"/>
        </w:tc>
      </w:tr>
    </w:tbl>
    <w:p w:rsidR="00E7272D" w:rsidRDefault="00F106E2">
      <w:r>
        <w:br/>
      </w:r>
    </w:p>
    <w:p w:rsidR="00E7272D" w:rsidRDefault="00F106E2">
      <w:pPr>
        <w:pStyle w:val="2"/>
      </w:pPr>
      <w:bookmarkStart w:id="233" w:name="_Toc368658241"/>
      <w:r>
        <w:lastRenderedPageBreak/>
        <w:t>Ring Type</w:t>
      </w:r>
      <w:bookmarkEnd w:id="233"/>
    </w:p>
    <w:p w:rsidR="00E7272D" w:rsidRDefault="00F106E2">
      <w:r>
        <w:t>Ringtype of a basetype.</w:t>
      </w:r>
    </w:p>
    <w:p w:rsidR="00E7272D" w:rsidRPr="00D07960" w:rsidRDefault="00F106E2">
      <w:pPr>
        <w:rPr>
          <w:lang w:val="de-DE"/>
        </w:rPr>
      </w:pPr>
      <w:r w:rsidRPr="00D07960">
        <w:rPr>
          <w:b/>
          <w:lang w:val="de-DE"/>
        </w:rPr>
        <w:t xml:space="preserve">URI: </w:t>
      </w:r>
      <w:r w:rsidRPr="00D07960">
        <w:rPr>
          <w:lang w:val="de-DE"/>
        </w:rPr>
        <w:t>http://purl.jp/bio/12/glyco/glycan#ring_type</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642"/>
        <w:gridCol w:w="1052"/>
        <w:gridCol w:w="8717"/>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glycan:ring_type_unknown</w:t>
            </w:r>
          </w:p>
        </w:tc>
        <w:tc>
          <w:tcPr>
            <w:tcW w:w="0" w:type="auto"/>
          </w:tcPr>
          <w:p w:rsidR="00E7272D" w:rsidRDefault="00F106E2">
            <w:r>
              <w:t>unknown</w:t>
            </w:r>
          </w:p>
        </w:tc>
        <w:tc>
          <w:tcPr>
            <w:tcW w:w="0" w:type="auto"/>
          </w:tcPr>
          <w:p w:rsidR="00E7272D" w:rsidRDefault="00F106E2">
            <w:r>
              <w:t>A monosaccharide whose ring type is unknown.</w:t>
            </w:r>
          </w:p>
        </w:tc>
      </w:tr>
      <w:tr w:rsidR="00E7272D">
        <w:tc>
          <w:tcPr>
            <w:tcW w:w="0" w:type="auto"/>
          </w:tcPr>
          <w:p w:rsidR="00E7272D" w:rsidRDefault="00F106E2">
            <w:r>
              <w:t>glycan:pyranose</w:t>
            </w:r>
          </w:p>
        </w:tc>
        <w:tc>
          <w:tcPr>
            <w:tcW w:w="0" w:type="auto"/>
          </w:tcPr>
          <w:p w:rsidR="00E7272D" w:rsidRDefault="00F106E2">
            <w:r>
              <w:t>pyranose</w:t>
            </w:r>
          </w:p>
        </w:tc>
        <w:tc>
          <w:tcPr>
            <w:tcW w:w="0" w:type="auto"/>
          </w:tcPr>
          <w:p w:rsidR="00E7272D" w:rsidRDefault="00F106E2">
            <w:r>
              <w:t>A Pyranose is any cyclic isomer that has a five carbons and one oxygen in a ring of six atoms.</w:t>
            </w:r>
          </w:p>
        </w:tc>
      </w:tr>
      <w:tr w:rsidR="00E7272D">
        <w:tc>
          <w:tcPr>
            <w:tcW w:w="0" w:type="auto"/>
          </w:tcPr>
          <w:p w:rsidR="00E7272D" w:rsidRDefault="00F106E2">
            <w:r>
              <w:t>glycan:open</w:t>
            </w:r>
          </w:p>
        </w:tc>
        <w:tc>
          <w:tcPr>
            <w:tcW w:w="0" w:type="auto"/>
          </w:tcPr>
          <w:p w:rsidR="00E7272D" w:rsidRDefault="00F106E2">
            <w:r>
              <w:t>open</w:t>
            </w:r>
          </w:p>
        </w:tc>
        <w:tc>
          <w:tcPr>
            <w:tcW w:w="0" w:type="auto"/>
          </w:tcPr>
          <w:p w:rsidR="00E7272D" w:rsidRDefault="00F106E2">
            <w:r>
              <w:t>Open chain sugar that does not form a ring.</w:t>
            </w:r>
          </w:p>
        </w:tc>
      </w:tr>
      <w:tr w:rsidR="00E7272D">
        <w:tc>
          <w:tcPr>
            <w:tcW w:w="0" w:type="auto"/>
          </w:tcPr>
          <w:p w:rsidR="00E7272D" w:rsidRDefault="00F106E2">
            <w:r>
              <w:t>glycan:furanose</w:t>
            </w:r>
          </w:p>
        </w:tc>
        <w:tc>
          <w:tcPr>
            <w:tcW w:w="0" w:type="auto"/>
          </w:tcPr>
          <w:p w:rsidR="00E7272D" w:rsidRDefault="00F106E2">
            <w:r>
              <w:t>furanose</w:t>
            </w:r>
          </w:p>
        </w:tc>
        <w:tc>
          <w:tcPr>
            <w:tcW w:w="0" w:type="auto"/>
          </w:tcPr>
          <w:p w:rsidR="00E7272D" w:rsidRDefault="00F106E2">
            <w:r>
              <w:t>A furanose is a five member ring structure containing four carbon atoms and one oxygen atom.</w:t>
            </w:r>
          </w:p>
        </w:tc>
      </w:tr>
    </w:tbl>
    <w:p w:rsidR="00E7272D" w:rsidRDefault="00F106E2">
      <w:r>
        <w:br/>
      </w:r>
    </w:p>
    <w:p w:rsidR="00E7272D" w:rsidRDefault="00F106E2">
      <w:pPr>
        <w:pStyle w:val="2"/>
      </w:pPr>
      <w:bookmarkStart w:id="234" w:name="_Toc368658242"/>
      <w:r>
        <w:t>Substituent</w:t>
      </w:r>
      <w:bookmarkEnd w:id="234"/>
    </w:p>
    <w:p w:rsidR="00E7272D" w:rsidRDefault="00F106E2">
      <w:r>
        <w:t>Substition of a monosaccharide by another molecule. The substituent consists of the substituent type and the linkage between monosaccharide and substituent. For example: http://www.monosaccharidedb.org/rdf/substituent/ethyl.rdf</w:t>
      </w:r>
    </w:p>
    <w:p w:rsidR="00E7272D" w:rsidRDefault="00F106E2">
      <w:r>
        <w:rPr>
          <w:b/>
        </w:rPr>
        <w:t xml:space="preserve">URI: </w:t>
      </w:r>
      <w:r>
        <w:t>http://purl.jp/bio/12/glyco/glycan#substituent</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020"/>
        <w:gridCol w:w="2603"/>
        <w:gridCol w:w="1175"/>
        <w:gridCol w:w="3234"/>
      </w:tblGrid>
      <w:tr w:rsidR="00E7272D">
        <w:tc>
          <w:tcPr>
            <w:tcW w:w="0" w:type="auto"/>
            <w:shd w:val="clear" w:color="auto" w:fill="C8C8C8"/>
          </w:tcPr>
          <w:p w:rsidR="00E7272D" w:rsidRDefault="00F106E2">
            <w:pPr>
              <w:jc w:val="center"/>
            </w:pPr>
            <w:r>
              <w:rPr>
                <w:b/>
              </w:rPr>
              <w:lastRenderedPageBreak/>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glycan:has_substituent_linkage</w:t>
            </w:r>
          </w:p>
        </w:tc>
        <w:tc>
          <w:tcPr>
            <w:tcW w:w="0" w:type="auto"/>
          </w:tcPr>
          <w:p w:rsidR="00E7272D" w:rsidRDefault="00F106E2">
            <w:r>
              <w:t>glycan:substituent_linkage</w:t>
            </w:r>
          </w:p>
        </w:tc>
        <w:tc>
          <w:tcPr>
            <w:tcW w:w="0" w:type="auto"/>
          </w:tcPr>
          <w:p w:rsidR="00E7272D" w:rsidRDefault="00E7272D"/>
        </w:tc>
        <w:tc>
          <w:tcPr>
            <w:tcW w:w="0" w:type="auto"/>
          </w:tcPr>
          <w:p w:rsidR="00E7272D" w:rsidRDefault="00F106E2">
            <w:r>
              <w:t>linkage of the substituent</w:t>
            </w:r>
          </w:p>
        </w:tc>
      </w:tr>
      <w:tr w:rsidR="00E7272D">
        <w:tc>
          <w:tcPr>
            <w:tcW w:w="0" w:type="auto"/>
          </w:tcPr>
          <w:p w:rsidR="00E7272D" w:rsidRDefault="00F106E2">
            <w:r>
              <w:t>glycan:has_substituent_type</w:t>
            </w:r>
          </w:p>
        </w:tc>
        <w:tc>
          <w:tcPr>
            <w:tcW w:w="0" w:type="auto"/>
          </w:tcPr>
          <w:p w:rsidR="00E7272D" w:rsidRDefault="00F106E2">
            <w:r>
              <w:t>glycan:substituent_type</w:t>
            </w:r>
          </w:p>
        </w:tc>
        <w:tc>
          <w:tcPr>
            <w:tcW w:w="0" w:type="auto"/>
          </w:tcPr>
          <w:p w:rsidR="00E7272D" w:rsidRDefault="00F106E2">
            <w:r>
              <w:t>yes</w:t>
            </w:r>
          </w:p>
        </w:tc>
        <w:tc>
          <w:tcPr>
            <w:tcW w:w="0" w:type="auto"/>
          </w:tcPr>
          <w:p w:rsidR="00E7272D" w:rsidRDefault="00F106E2">
            <w:r>
              <w:t>linkage type of the substituent</w:t>
            </w:r>
          </w:p>
        </w:tc>
      </w:tr>
      <w:tr w:rsidR="00E7272D">
        <w:tc>
          <w:tcPr>
            <w:tcW w:w="0" w:type="auto"/>
          </w:tcPr>
          <w:p w:rsidR="00E7272D" w:rsidRDefault="00F106E2">
            <w:r>
              <w:t>glycan:has_substitution_name</w:t>
            </w:r>
          </w:p>
        </w:tc>
        <w:tc>
          <w:tcPr>
            <w:tcW w:w="0" w:type="auto"/>
          </w:tcPr>
          <w:p w:rsidR="00E7272D" w:rsidRDefault="00F106E2">
            <w:r>
              <w:t>xsd:string</w:t>
            </w:r>
          </w:p>
        </w:tc>
        <w:tc>
          <w:tcPr>
            <w:tcW w:w="0" w:type="auto"/>
          </w:tcPr>
          <w:p w:rsidR="00E7272D" w:rsidRDefault="00E7272D"/>
        </w:tc>
        <w:tc>
          <w:tcPr>
            <w:tcW w:w="0" w:type="auto"/>
          </w:tcPr>
          <w:p w:rsidR="00E7272D" w:rsidRDefault="00F106E2">
            <w:r>
              <w:t>Name of substitution.</w:t>
            </w:r>
          </w:p>
        </w:tc>
      </w:tr>
      <w:tr w:rsidR="00E7272D">
        <w:tc>
          <w:tcPr>
            <w:tcW w:w="0" w:type="auto"/>
          </w:tcPr>
          <w:p w:rsidR="00E7272D" w:rsidRDefault="00F106E2">
            <w:r>
              <w:t>glycan:has_valence</w:t>
            </w:r>
          </w:p>
        </w:tc>
        <w:tc>
          <w:tcPr>
            <w:tcW w:w="0" w:type="auto"/>
          </w:tcPr>
          <w:p w:rsidR="00E7272D" w:rsidRDefault="00F106E2">
            <w:r>
              <w:t>xsd:integer</w:t>
            </w:r>
          </w:p>
        </w:tc>
        <w:tc>
          <w:tcPr>
            <w:tcW w:w="0" w:type="auto"/>
          </w:tcPr>
          <w:p w:rsidR="00E7272D" w:rsidRDefault="00E7272D"/>
        </w:tc>
        <w:tc>
          <w:tcPr>
            <w:tcW w:w="0" w:type="auto"/>
          </w:tcPr>
          <w:p w:rsidR="00E7272D" w:rsidRDefault="00F106E2">
            <w:r>
              <w:t>Object is a valence of substituent.</w:t>
            </w:r>
          </w:p>
        </w:tc>
      </w:tr>
      <w:tr w:rsidR="00E7272D">
        <w:tc>
          <w:tcPr>
            <w:tcW w:w="0" w:type="auto"/>
          </w:tcPr>
          <w:p w:rsidR="00E7272D" w:rsidRDefault="00F106E2">
            <w:r>
              <w:t>glycan:is_fuzzy</w:t>
            </w:r>
          </w:p>
        </w:tc>
        <w:tc>
          <w:tcPr>
            <w:tcW w:w="0" w:type="auto"/>
          </w:tcPr>
          <w:p w:rsidR="00E7272D" w:rsidRDefault="00F106E2">
            <w:r>
              <w:t>xsd:boolean</w:t>
            </w:r>
          </w:p>
        </w:tc>
        <w:tc>
          <w:tcPr>
            <w:tcW w:w="0" w:type="auto"/>
          </w:tcPr>
          <w:p w:rsidR="00E7272D" w:rsidRDefault="00E7272D"/>
        </w:tc>
        <w:tc>
          <w:tcPr>
            <w:tcW w:w="0" w:type="auto"/>
          </w:tcPr>
          <w:p w:rsidR="00E7272D" w:rsidRDefault="00F106E2">
            <w:r>
              <w:t>If a substituent is fuzzy.</w:t>
            </w:r>
          </w:p>
        </w:tc>
      </w:tr>
      <w:tr w:rsidR="00E7272D">
        <w:tc>
          <w:tcPr>
            <w:tcW w:w="0" w:type="auto"/>
          </w:tcPr>
          <w:p w:rsidR="00E7272D" w:rsidRDefault="00F106E2">
            <w:r>
              <w:t>glycan:is_linkable</w:t>
            </w:r>
          </w:p>
        </w:tc>
        <w:tc>
          <w:tcPr>
            <w:tcW w:w="0" w:type="auto"/>
          </w:tcPr>
          <w:p w:rsidR="00E7272D" w:rsidRDefault="00F106E2">
            <w:r>
              <w:t>xsd:boolean</w:t>
            </w:r>
          </w:p>
        </w:tc>
        <w:tc>
          <w:tcPr>
            <w:tcW w:w="0" w:type="auto"/>
          </w:tcPr>
          <w:p w:rsidR="00E7272D" w:rsidRDefault="00E7272D"/>
        </w:tc>
        <w:tc>
          <w:tcPr>
            <w:tcW w:w="0" w:type="auto"/>
          </w:tcPr>
          <w:p w:rsidR="00E7272D" w:rsidRDefault="00F106E2">
            <w:r>
              <w:t>If a substituent is linkable.</w:t>
            </w:r>
          </w:p>
        </w:tc>
      </w:tr>
    </w:tbl>
    <w:p w:rsidR="00E7272D" w:rsidRDefault="00F106E2">
      <w:r>
        <w:br/>
      </w:r>
    </w:p>
    <w:p w:rsidR="00E7272D" w:rsidRDefault="00F106E2">
      <w:pPr>
        <w:pStyle w:val="2"/>
      </w:pPr>
      <w:bookmarkStart w:id="235" w:name="_Toc368658243"/>
      <w:r>
        <w:t>Substituent Linkage</w:t>
      </w:r>
      <w:bookmarkEnd w:id="235"/>
    </w:p>
    <w:p w:rsidR="00E7272D" w:rsidRDefault="00F106E2">
      <w:r>
        <w:t>Linkage between a monosaccharide basetype and a substituent. It consist of the linkage position on the basetype side and the substituent side, and of the linkage type.</w:t>
      </w:r>
    </w:p>
    <w:p w:rsidR="00E7272D" w:rsidRPr="00D07960" w:rsidRDefault="00F106E2">
      <w:pPr>
        <w:rPr>
          <w:lang w:val="de-DE"/>
        </w:rPr>
      </w:pPr>
      <w:r w:rsidRPr="00D07960">
        <w:rPr>
          <w:b/>
          <w:lang w:val="de-DE"/>
        </w:rPr>
        <w:t xml:space="preserve">URI: </w:t>
      </w:r>
      <w:r w:rsidRPr="00D07960">
        <w:rPr>
          <w:lang w:val="de-DE"/>
        </w:rPr>
        <w:t>http://purl.jp/bio/12/glyco/glycan#substituent_linkage</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965"/>
        <w:gridCol w:w="1986"/>
        <w:gridCol w:w="1175"/>
        <w:gridCol w:w="583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glycan:has_basetype_linkage_position</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Linkage position at the basetype.</w:t>
            </w:r>
          </w:p>
        </w:tc>
      </w:tr>
      <w:tr w:rsidR="00E7272D">
        <w:tc>
          <w:tcPr>
            <w:tcW w:w="0" w:type="auto"/>
          </w:tcPr>
          <w:p w:rsidR="00E7272D" w:rsidRDefault="00F106E2">
            <w:r>
              <w:lastRenderedPageBreak/>
              <w:t>glycan:has_linkage_type</w:t>
            </w:r>
          </w:p>
        </w:tc>
        <w:tc>
          <w:tcPr>
            <w:tcW w:w="0" w:type="auto"/>
          </w:tcPr>
          <w:p w:rsidR="00E7272D" w:rsidRDefault="00F106E2">
            <w:r>
              <w:t>glycan:linkage_type</w:t>
            </w:r>
          </w:p>
        </w:tc>
        <w:tc>
          <w:tcPr>
            <w:tcW w:w="0" w:type="auto"/>
          </w:tcPr>
          <w:p w:rsidR="00E7272D" w:rsidRDefault="00F106E2">
            <w:r>
              <w:t>yes</w:t>
            </w:r>
          </w:p>
        </w:tc>
        <w:tc>
          <w:tcPr>
            <w:tcW w:w="0" w:type="auto"/>
          </w:tcPr>
          <w:p w:rsidR="00E7272D" w:rsidRDefault="00F106E2">
            <w:r>
              <w:t>GlycoCT linkage type of the monosaccharide to the substituent</w:t>
            </w:r>
          </w:p>
        </w:tc>
      </w:tr>
      <w:tr w:rsidR="00E7272D">
        <w:tc>
          <w:tcPr>
            <w:tcW w:w="0" w:type="auto"/>
          </w:tcPr>
          <w:p w:rsidR="00E7272D" w:rsidRDefault="00F106E2">
            <w:r>
              <w:t>glycan:has_substituent_linkage_position</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Linkage position at the substituent.</w:t>
            </w:r>
          </w:p>
        </w:tc>
      </w:tr>
      <w:tr w:rsidR="00E7272D">
        <w:tc>
          <w:tcPr>
            <w:tcW w:w="0" w:type="auto"/>
          </w:tcPr>
          <w:p w:rsidR="00E7272D" w:rsidRDefault="00F106E2">
            <w:r>
              <w:t>glycan:has_substituent_linkage_position2</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Second linkage position at the substituent.</w:t>
            </w:r>
          </w:p>
        </w:tc>
      </w:tr>
    </w:tbl>
    <w:p w:rsidR="00E7272D" w:rsidRDefault="00F106E2">
      <w:r>
        <w:br/>
      </w:r>
    </w:p>
    <w:p w:rsidR="00E7272D" w:rsidRDefault="00F106E2">
      <w:pPr>
        <w:pStyle w:val="2"/>
      </w:pPr>
      <w:bookmarkStart w:id="236" w:name="_Toc368658244"/>
      <w:r>
        <w:t>Substituent Type</w:t>
      </w:r>
      <w:bookmarkEnd w:id="236"/>
    </w:p>
    <w:p w:rsidR="00E7272D" w:rsidRDefault="00F106E2">
      <w:r>
        <w:t>List of substituent types possible on monosaccharides.</w:t>
      </w:r>
    </w:p>
    <w:p w:rsidR="00E7272D" w:rsidRPr="00D07960" w:rsidRDefault="00F106E2">
      <w:pPr>
        <w:rPr>
          <w:lang w:val="de-DE"/>
        </w:rPr>
      </w:pPr>
      <w:r w:rsidRPr="00D07960">
        <w:rPr>
          <w:b/>
          <w:lang w:val="de-DE"/>
        </w:rPr>
        <w:t xml:space="preserve">URI: </w:t>
      </w:r>
      <w:r w:rsidRPr="00D07960">
        <w:rPr>
          <w:lang w:val="de-DE"/>
        </w:rPr>
        <w:t>http://purl.jp/bio/12/glyco/glycan#substituent_type</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820"/>
        <w:gridCol w:w="1986"/>
        <w:gridCol w:w="1175"/>
        <w:gridCol w:w="597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glycan:has_default_linkage_bondorder</w:t>
            </w:r>
          </w:p>
        </w:tc>
        <w:tc>
          <w:tcPr>
            <w:tcW w:w="0" w:type="auto"/>
          </w:tcPr>
          <w:p w:rsidR="00E7272D" w:rsidRDefault="00F106E2">
            <w:r>
              <w:t>xsd:float</w:t>
            </w:r>
          </w:p>
        </w:tc>
        <w:tc>
          <w:tcPr>
            <w:tcW w:w="0" w:type="auto"/>
          </w:tcPr>
          <w:p w:rsidR="00E7272D" w:rsidRDefault="00E7272D"/>
        </w:tc>
        <w:tc>
          <w:tcPr>
            <w:tcW w:w="0" w:type="auto"/>
          </w:tcPr>
          <w:p w:rsidR="00E7272D" w:rsidRDefault="00F106E2">
            <w:r>
              <w:t>Object is bond order that is number of linkage in default.</w:t>
            </w:r>
          </w:p>
        </w:tc>
      </w:tr>
      <w:tr w:rsidR="00E7272D">
        <w:tc>
          <w:tcPr>
            <w:tcW w:w="0" w:type="auto"/>
          </w:tcPr>
          <w:p w:rsidR="00E7272D" w:rsidRDefault="00F106E2">
            <w:r>
              <w:t>glycan:has_default_linkage_bondorder2</w:t>
            </w:r>
          </w:p>
        </w:tc>
        <w:tc>
          <w:tcPr>
            <w:tcW w:w="0" w:type="auto"/>
          </w:tcPr>
          <w:p w:rsidR="00E7272D" w:rsidRDefault="00F106E2">
            <w:r>
              <w:t>xsd:float</w:t>
            </w:r>
          </w:p>
        </w:tc>
        <w:tc>
          <w:tcPr>
            <w:tcW w:w="0" w:type="auto"/>
          </w:tcPr>
          <w:p w:rsidR="00E7272D" w:rsidRDefault="00E7272D"/>
        </w:tc>
        <w:tc>
          <w:tcPr>
            <w:tcW w:w="0" w:type="auto"/>
          </w:tcPr>
          <w:p w:rsidR="00E7272D" w:rsidRDefault="00F106E2">
            <w:r>
              <w:t>Object is second bond order that is number of linkage in default.</w:t>
            </w:r>
          </w:p>
        </w:tc>
      </w:tr>
      <w:tr w:rsidR="00E7272D">
        <w:tc>
          <w:tcPr>
            <w:tcW w:w="0" w:type="auto"/>
          </w:tcPr>
          <w:p w:rsidR="00E7272D" w:rsidRDefault="00F106E2">
            <w:r>
              <w:t>glycan:has_default_linkage_type</w:t>
            </w:r>
          </w:p>
        </w:tc>
        <w:tc>
          <w:tcPr>
            <w:tcW w:w="0" w:type="auto"/>
          </w:tcPr>
          <w:p w:rsidR="00E7272D" w:rsidRDefault="00F106E2">
            <w:r>
              <w:t>glycan:linkage_type</w:t>
            </w:r>
          </w:p>
        </w:tc>
        <w:tc>
          <w:tcPr>
            <w:tcW w:w="0" w:type="auto"/>
          </w:tcPr>
          <w:p w:rsidR="00E7272D" w:rsidRDefault="00E7272D"/>
        </w:tc>
        <w:tc>
          <w:tcPr>
            <w:tcW w:w="0" w:type="auto"/>
          </w:tcPr>
          <w:p w:rsidR="00E7272D" w:rsidRDefault="00F106E2">
            <w:r>
              <w:t>Instances of this class are linkage type .</w:t>
            </w:r>
          </w:p>
        </w:tc>
      </w:tr>
      <w:tr w:rsidR="00E7272D">
        <w:tc>
          <w:tcPr>
            <w:tcW w:w="0" w:type="auto"/>
          </w:tcPr>
          <w:p w:rsidR="00E7272D" w:rsidRDefault="00F106E2">
            <w:r>
              <w:t>glycan:has_default_linkage_type2</w:t>
            </w:r>
          </w:p>
        </w:tc>
        <w:tc>
          <w:tcPr>
            <w:tcW w:w="0" w:type="auto"/>
          </w:tcPr>
          <w:p w:rsidR="00E7272D" w:rsidRDefault="00F106E2">
            <w:r>
              <w:t>glycan:linkage_type</w:t>
            </w:r>
          </w:p>
        </w:tc>
        <w:tc>
          <w:tcPr>
            <w:tcW w:w="0" w:type="auto"/>
          </w:tcPr>
          <w:p w:rsidR="00E7272D" w:rsidRDefault="00E7272D"/>
        </w:tc>
        <w:tc>
          <w:tcPr>
            <w:tcW w:w="0" w:type="auto"/>
          </w:tcPr>
          <w:p w:rsidR="00E7272D" w:rsidRDefault="00F106E2">
            <w:r>
              <w:t>Instances of this class are second linkage type.</w:t>
            </w:r>
          </w:p>
        </w:tc>
      </w:tr>
      <w:tr w:rsidR="00E7272D">
        <w:tc>
          <w:tcPr>
            <w:tcW w:w="0" w:type="auto"/>
          </w:tcPr>
          <w:p w:rsidR="00E7272D" w:rsidRDefault="00F106E2">
            <w:r>
              <w:t>glycan:has_default_linking_position</w:t>
            </w:r>
          </w:p>
        </w:tc>
        <w:tc>
          <w:tcPr>
            <w:tcW w:w="0" w:type="auto"/>
          </w:tcPr>
          <w:p w:rsidR="00E7272D" w:rsidRDefault="00F106E2">
            <w:r>
              <w:t>xsd:integer</w:t>
            </w:r>
          </w:p>
        </w:tc>
        <w:tc>
          <w:tcPr>
            <w:tcW w:w="0" w:type="auto"/>
          </w:tcPr>
          <w:p w:rsidR="00E7272D" w:rsidRDefault="00E7272D"/>
        </w:tc>
        <w:tc>
          <w:tcPr>
            <w:tcW w:w="0" w:type="auto"/>
          </w:tcPr>
          <w:p w:rsidR="00E7272D" w:rsidRDefault="00F106E2">
            <w:r>
              <w:t>A position that is number of linkage in default.</w:t>
            </w:r>
          </w:p>
        </w:tc>
      </w:tr>
      <w:tr w:rsidR="00E7272D">
        <w:tc>
          <w:tcPr>
            <w:tcW w:w="0" w:type="auto"/>
          </w:tcPr>
          <w:p w:rsidR="00E7272D" w:rsidRDefault="00F106E2">
            <w:r>
              <w:t>glycan:has_default_linking_position2</w:t>
            </w:r>
          </w:p>
        </w:tc>
        <w:tc>
          <w:tcPr>
            <w:tcW w:w="0" w:type="auto"/>
          </w:tcPr>
          <w:p w:rsidR="00E7272D" w:rsidRDefault="00F106E2">
            <w:r>
              <w:t>xsd:integer</w:t>
            </w:r>
          </w:p>
        </w:tc>
        <w:tc>
          <w:tcPr>
            <w:tcW w:w="0" w:type="auto"/>
          </w:tcPr>
          <w:p w:rsidR="00E7272D" w:rsidRDefault="00E7272D"/>
        </w:tc>
        <w:tc>
          <w:tcPr>
            <w:tcW w:w="0" w:type="auto"/>
          </w:tcPr>
          <w:p w:rsidR="00E7272D" w:rsidRDefault="00F106E2">
            <w:r>
              <w:t>A position that is number of second linkage in default.</w:t>
            </w:r>
          </w:p>
        </w:tc>
      </w:tr>
    </w:tbl>
    <w:p w:rsidR="00E7272D" w:rsidRDefault="00F106E2">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976"/>
        <w:gridCol w:w="1656"/>
        <w:gridCol w:w="1899"/>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glycan:substituent_type_fluoro</w:t>
            </w:r>
          </w:p>
        </w:tc>
        <w:tc>
          <w:tcPr>
            <w:tcW w:w="0" w:type="auto"/>
          </w:tcPr>
          <w:p w:rsidR="00E7272D" w:rsidRDefault="00F106E2">
            <w:r>
              <w:t>fluoro</w:t>
            </w:r>
          </w:p>
        </w:tc>
        <w:tc>
          <w:tcPr>
            <w:tcW w:w="0" w:type="auto"/>
          </w:tcPr>
          <w:p w:rsidR="00E7272D" w:rsidRDefault="00F106E2">
            <w:r>
              <w:t>F</w:t>
            </w:r>
          </w:p>
        </w:tc>
      </w:tr>
      <w:tr w:rsidR="00E7272D">
        <w:tc>
          <w:tcPr>
            <w:tcW w:w="0" w:type="auto"/>
          </w:tcPr>
          <w:p w:rsidR="00E7272D" w:rsidRDefault="00F106E2">
            <w:r>
              <w:t>glycan:substituent_type_thio</w:t>
            </w:r>
          </w:p>
        </w:tc>
        <w:tc>
          <w:tcPr>
            <w:tcW w:w="0" w:type="auto"/>
          </w:tcPr>
          <w:p w:rsidR="00E7272D" w:rsidRDefault="00F106E2">
            <w:r>
              <w:t>thio</w:t>
            </w:r>
          </w:p>
        </w:tc>
        <w:tc>
          <w:tcPr>
            <w:tcW w:w="0" w:type="auto"/>
          </w:tcPr>
          <w:p w:rsidR="00E7272D" w:rsidRDefault="00F106E2">
            <w:r>
              <w:t>SH</w:t>
            </w:r>
          </w:p>
        </w:tc>
      </w:tr>
      <w:tr w:rsidR="00E7272D">
        <w:tc>
          <w:tcPr>
            <w:tcW w:w="0" w:type="auto"/>
          </w:tcPr>
          <w:p w:rsidR="00E7272D" w:rsidRDefault="00F106E2">
            <w:r>
              <w:t>glycan:substituent_type_s_methyl</w:t>
            </w:r>
          </w:p>
        </w:tc>
        <w:tc>
          <w:tcPr>
            <w:tcW w:w="0" w:type="auto"/>
          </w:tcPr>
          <w:p w:rsidR="00E7272D" w:rsidRDefault="00F106E2">
            <w:r>
              <w:t>s methyl</w:t>
            </w:r>
          </w:p>
        </w:tc>
        <w:tc>
          <w:tcPr>
            <w:tcW w:w="0" w:type="auto"/>
          </w:tcPr>
          <w:p w:rsidR="00E7272D" w:rsidRDefault="00F106E2">
            <w:r>
              <w:t>SCH3</w:t>
            </w:r>
          </w:p>
        </w:tc>
      </w:tr>
      <w:tr w:rsidR="00E7272D">
        <w:tc>
          <w:tcPr>
            <w:tcW w:w="0" w:type="auto"/>
          </w:tcPr>
          <w:p w:rsidR="00E7272D" w:rsidRDefault="00F106E2">
            <w:r>
              <w:t>glycan:substituent_type_glycolyl</w:t>
            </w:r>
          </w:p>
        </w:tc>
        <w:tc>
          <w:tcPr>
            <w:tcW w:w="0" w:type="auto"/>
          </w:tcPr>
          <w:p w:rsidR="00E7272D" w:rsidRDefault="00F106E2">
            <w:r>
              <w:t>glycolyl</w:t>
            </w:r>
          </w:p>
        </w:tc>
        <w:tc>
          <w:tcPr>
            <w:tcW w:w="0" w:type="auto"/>
          </w:tcPr>
          <w:p w:rsidR="00E7272D" w:rsidRDefault="00F106E2">
            <w:r>
              <w:t>COCH2OH</w:t>
            </w:r>
          </w:p>
        </w:tc>
      </w:tr>
      <w:tr w:rsidR="00E7272D">
        <w:tc>
          <w:tcPr>
            <w:tcW w:w="0" w:type="auto"/>
          </w:tcPr>
          <w:p w:rsidR="00E7272D" w:rsidRDefault="00F106E2">
            <w:r>
              <w:t>glycan:substituent_type_trifluoroacetyl</w:t>
            </w:r>
          </w:p>
        </w:tc>
        <w:tc>
          <w:tcPr>
            <w:tcW w:w="0" w:type="auto"/>
          </w:tcPr>
          <w:p w:rsidR="00E7272D" w:rsidRDefault="00F106E2">
            <w:r>
              <w:t>trifluoroacetyl</w:t>
            </w:r>
          </w:p>
        </w:tc>
        <w:tc>
          <w:tcPr>
            <w:tcW w:w="0" w:type="auto"/>
          </w:tcPr>
          <w:p w:rsidR="00E7272D" w:rsidRDefault="00F106E2">
            <w:r>
              <w:t>COCF3</w:t>
            </w:r>
          </w:p>
        </w:tc>
      </w:tr>
      <w:tr w:rsidR="00E7272D">
        <w:tc>
          <w:tcPr>
            <w:tcW w:w="0" w:type="auto"/>
          </w:tcPr>
          <w:p w:rsidR="00E7272D" w:rsidRDefault="00F106E2">
            <w:r>
              <w:t>glycan:substituent_type_n_trimethyl</w:t>
            </w:r>
          </w:p>
        </w:tc>
        <w:tc>
          <w:tcPr>
            <w:tcW w:w="0" w:type="auto"/>
          </w:tcPr>
          <w:p w:rsidR="00E7272D" w:rsidRDefault="00F106E2">
            <w:r>
              <w:t>n trimethyl</w:t>
            </w:r>
          </w:p>
        </w:tc>
        <w:tc>
          <w:tcPr>
            <w:tcW w:w="0" w:type="auto"/>
          </w:tcPr>
          <w:p w:rsidR="00E7272D" w:rsidRDefault="00F106E2">
            <w:r>
              <w:t>N(CH3)3</w:t>
            </w:r>
          </w:p>
        </w:tc>
      </w:tr>
      <w:tr w:rsidR="00E7272D">
        <w:tc>
          <w:tcPr>
            <w:tcW w:w="0" w:type="auto"/>
          </w:tcPr>
          <w:p w:rsidR="00E7272D" w:rsidRDefault="00F106E2">
            <w:r>
              <w:t>glycan:substituent_type_n_dimethyl</w:t>
            </w:r>
          </w:p>
        </w:tc>
        <w:tc>
          <w:tcPr>
            <w:tcW w:w="0" w:type="auto"/>
          </w:tcPr>
          <w:p w:rsidR="00E7272D" w:rsidRDefault="00F106E2">
            <w:r>
              <w:t>n dimethyl</w:t>
            </w:r>
          </w:p>
        </w:tc>
        <w:tc>
          <w:tcPr>
            <w:tcW w:w="0" w:type="auto"/>
          </w:tcPr>
          <w:p w:rsidR="00E7272D" w:rsidRDefault="00F106E2">
            <w:r>
              <w:t>N(CH3)2</w:t>
            </w:r>
          </w:p>
        </w:tc>
      </w:tr>
      <w:tr w:rsidR="00E7272D">
        <w:tc>
          <w:tcPr>
            <w:tcW w:w="0" w:type="auto"/>
          </w:tcPr>
          <w:p w:rsidR="00E7272D" w:rsidRDefault="00F106E2">
            <w:r>
              <w:t>glycan:substituent_type_n_alanine</w:t>
            </w:r>
          </w:p>
        </w:tc>
        <w:tc>
          <w:tcPr>
            <w:tcW w:w="0" w:type="auto"/>
          </w:tcPr>
          <w:p w:rsidR="00E7272D" w:rsidRDefault="00F106E2">
            <w:r>
              <w:t>n alanine</w:t>
            </w:r>
          </w:p>
        </w:tc>
        <w:tc>
          <w:tcPr>
            <w:tcW w:w="0" w:type="auto"/>
          </w:tcPr>
          <w:p w:rsidR="00E7272D" w:rsidRDefault="00F106E2">
            <w:r>
              <w:t>NHCOCHNH2CH3</w:t>
            </w:r>
          </w:p>
        </w:tc>
      </w:tr>
      <w:tr w:rsidR="00E7272D">
        <w:tc>
          <w:tcPr>
            <w:tcW w:w="0" w:type="auto"/>
          </w:tcPr>
          <w:p w:rsidR="00E7272D" w:rsidRDefault="00F106E2">
            <w:r>
              <w:t>glycan:substituent_type_iodo</w:t>
            </w:r>
          </w:p>
        </w:tc>
        <w:tc>
          <w:tcPr>
            <w:tcW w:w="0" w:type="auto"/>
          </w:tcPr>
          <w:p w:rsidR="00E7272D" w:rsidRDefault="00F106E2">
            <w:r>
              <w:t>iodo</w:t>
            </w:r>
          </w:p>
        </w:tc>
        <w:tc>
          <w:tcPr>
            <w:tcW w:w="0" w:type="auto"/>
          </w:tcPr>
          <w:p w:rsidR="00E7272D" w:rsidRDefault="00F106E2">
            <w:r>
              <w:t>I</w:t>
            </w:r>
          </w:p>
        </w:tc>
      </w:tr>
      <w:tr w:rsidR="00E7272D">
        <w:tc>
          <w:tcPr>
            <w:tcW w:w="0" w:type="auto"/>
          </w:tcPr>
          <w:p w:rsidR="00E7272D" w:rsidRDefault="00F106E2">
            <w:r>
              <w:t>glycan:substituent_type_chloro</w:t>
            </w:r>
          </w:p>
        </w:tc>
        <w:tc>
          <w:tcPr>
            <w:tcW w:w="0" w:type="auto"/>
          </w:tcPr>
          <w:p w:rsidR="00E7272D" w:rsidRDefault="00F106E2">
            <w:r>
              <w:t>chloro</w:t>
            </w:r>
          </w:p>
        </w:tc>
        <w:tc>
          <w:tcPr>
            <w:tcW w:w="0" w:type="auto"/>
          </w:tcPr>
          <w:p w:rsidR="00E7272D" w:rsidRDefault="00F106E2">
            <w:r>
              <w:t>Cl</w:t>
            </w:r>
          </w:p>
        </w:tc>
      </w:tr>
      <w:tr w:rsidR="00E7272D">
        <w:tc>
          <w:tcPr>
            <w:tcW w:w="0" w:type="auto"/>
          </w:tcPr>
          <w:p w:rsidR="00E7272D" w:rsidRDefault="00F106E2">
            <w:r>
              <w:t>glycan:substituent_type_s_pyruvate</w:t>
            </w:r>
          </w:p>
        </w:tc>
        <w:tc>
          <w:tcPr>
            <w:tcW w:w="0" w:type="auto"/>
          </w:tcPr>
          <w:p w:rsidR="00E7272D" w:rsidRDefault="00F106E2">
            <w:r>
              <w:t>s pyruvate</w:t>
            </w:r>
          </w:p>
        </w:tc>
        <w:tc>
          <w:tcPr>
            <w:tcW w:w="0" w:type="auto"/>
          </w:tcPr>
          <w:p w:rsidR="00E7272D" w:rsidRDefault="00F106E2">
            <w:r>
              <w:t>CH2CCOOH</w:t>
            </w:r>
          </w:p>
        </w:tc>
      </w:tr>
      <w:tr w:rsidR="00E7272D">
        <w:tc>
          <w:tcPr>
            <w:tcW w:w="0" w:type="auto"/>
          </w:tcPr>
          <w:p w:rsidR="00E7272D" w:rsidRDefault="00F106E2">
            <w:r>
              <w:t>glycan:substituent_type_imino</w:t>
            </w:r>
          </w:p>
        </w:tc>
        <w:tc>
          <w:tcPr>
            <w:tcW w:w="0" w:type="auto"/>
          </w:tcPr>
          <w:p w:rsidR="00E7272D" w:rsidRDefault="00F106E2">
            <w:r>
              <w:t>imino</w:t>
            </w:r>
          </w:p>
        </w:tc>
        <w:tc>
          <w:tcPr>
            <w:tcW w:w="0" w:type="auto"/>
          </w:tcPr>
          <w:p w:rsidR="00E7272D" w:rsidRDefault="00F106E2">
            <w:r>
              <w:t>NH</w:t>
            </w:r>
          </w:p>
        </w:tc>
      </w:tr>
      <w:tr w:rsidR="00E7272D">
        <w:tc>
          <w:tcPr>
            <w:tcW w:w="0" w:type="auto"/>
          </w:tcPr>
          <w:p w:rsidR="00E7272D" w:rsidRDefault="00F106E2">
            <w:r>
              <w:t>glycan:substituent_type_n_trifluoroacetyl</w:t>
            </w:r>
          </w:p>
        </w:tc>
        <w:tc>
          <w:tcPr>
            <w:tcW w:w="0" w:type="auto"/>
          </w:tcPr>
          <w:p w:rsidR="00E7272D" w:rsidRDefault="00F106E2">
            <w:r>
              <w:t>n trifluoroacetyl</w:t>
            </w:r>
          </w:p>
        </w:tc>
        <w:tc>
          <w:tcPr>
            <w:tcW w:w="0" w:type="auto"/>
          </w:tcPr>
          <w:p w:rsidR="00E7272D" w:rsidRDefault="00F106E2">
            <w:r>
              <w:t>NHCOCF3</w:t>
            </w:r>
          </w:p>
        </w:tc>
      </w:tr>
      <w:tr w:rsidR="00E7272D">
        <w:tc>
          <w:tcPr>
            <w:tcW w:w="0" w:type="auto"/>
          </w:tcPr>
          <w:p w:rsidR="00E7272D" w:rsidRDefault="00F106E2">
            <w:r>
              <w:t>glycan:substituent_type_r_lactate</w:t>
            </w:r>
          </w:p>
        </w:tc>
        <w:tc>
          <w:tcPr>
            <w:tcW w:w="0" w:type="auto"/>
          </w:tcPr>
          <w:p w:rsidR="00E7272D" w:rsidRDefault="00F106E2">
            <w:r>
              <w:t>r lactate</w:t>
            </w:r>
          </w:p>
        </w:tc>
        <w:tc>
          <w:tcPr>
            <w:tcW w:w="0" w:type="auto"/>
          </w:tcPr>
          <w:p w:rsidR="00E7272D" w:rsidRDefault="00F106E2">
            <w:r>
              <w:t>CH3CHCOOH</w:t>
            </w:r>
          </w:p>
        </w:tc>
      </w:tr>
      <w:tr w:rsidR="00E7272D">
        <w:tc>
          <w:tcPr>
            <w:tcW w:w="0" w:type="auto"/>
          </w:tcPr>
          <w:p w:rsidR="00E7272D" w:rsidRDefault="00F106E2">
            <w:r>
              <w:lastRenderedPageBreak/>
              <w:t>glycan:substituent_type_sulfate</w:t>
            </w:r>
          </w:p>
        </w:tc>
        <w:tc>
          <w:tcPr>
            <w:tcW w:w="0" w:type="auto"/>
          </w:tcPr>
          <w:p w:rsidR="00E7272D" w:rsidRDefault="00F106E2">
            <w:r>
              <w:t>sulfate</w:t>
            </w:r>
          </w:p>
        </w:tc>
        <w:tc>
          <w:tcPr>
            <w:tcW w:w="0" w:type="auto"/>
          </w:tcPr>
          <w:p w:rsidR="00E7272D" w:rsidRDefault="00F106E2">
            <w:r>
              <w:t>SO3H</w:t>
            </w:r>
          </w:p>
        </w:tc>
      </w:tr>
      <w:tr w:rsidR="00E7272D">
        <w:tc>
          <w:tcPr>
            <w:tcW w:w="0" w:type="auto"/>
          </w:tcPr>
          <w:p w:rsidR="00E7272D" w:rsidRDefault="00F106E2">
            <w:r>
              <w:t>glycan:substituent_type_n_formyl</w:t>
            </w:r>
          </w:p>
        </w:tc>
        <w:tc>
          <w:tcPr>
            <w:tcW w:w="0" w:type="auto"/>
          </w:tcPr>
          <w:p w:rsidR="00E7272D" w:rsidRDefault="00F106E2">
            <w:r>
              <w:t>n formyl</w:t>
            </w:r>
          </w:p>
        </w:tc>
        <w:tc>
          <w:tcPr>
            <w:tcW w:w="0" w:type="auto"/>
          </w:tcPr>
          <w:p w:rsidR="00E7272D" w:rsidRDefault="00F106E2">
            <w:r>
              <w:t>NHCHO</w:t>
            </w:r>
          </w:p>
        </w:tc>
      </w:tr>
      <w:tr w:rsidR="00E7272D">
        <w:tc>
          <w:tcPr>
            <w:tcW w:w="0" w:type="auto"/>
          </w:tcPr>
          <w:p w:rsidR="00E7272D" w:rsidRDefault="00F106E2">
            <w:r>
              <w:t>glycan:substituent_type_n_sulfate</w:t>
            </w:r>
          </w:p>
        </w:tc>
        <w:tc>
          <w:tcPr>
            <w:tcW w:w="0" w:type="auto"/>
          </w:tcPr>
          <w:p w:rsidR="00E7272D" w:rsidRDefault="00F106E2">
            <w:r>
              <w:t>n sulfate</w:t>
            </w:r>
          </w:p>
        </w:tc>
        <w:tc>
          <w:tcPr>
            <w:tcW w:w="0" w:type="auto"/>
          </w:tcPr>
          <w:p w:rsidR="00E7272D" w:rsidRDefault="00F106E2">
            <w:r>
              <w:t>NHSO3H</w:t>
            </w:r>
          </w:p>
        </w:tc>
      </w:tr>
      <w:tr w:rsidR="00E7272D">
        <w:tc>
          <w:tcPr>
            <w:tcW w:w="0" w:type="auto"/>
          </w:tcPr>
          <w:p w:rsidR="00E7272D" w:rsidRDefault="00F106E2">
            <w:r>
              <w:t>glycan:substituent_type_ethanolamine</w:t>
            </w:r>
          </w:p>
        </w:tc>
        <w:tc>
          <w:tcPr>
            <w:tcW w:w="0" w:type="auto"/>
          </w:tcPr>
          <w:p w:rsidR="00E7272D" w:rsidRDefault="00F106E2">
            <w:r>
              <w:t>ethanolamine</w:t>
            </w:r>
          </w:p>
        </w:tc>
        <w:tc>
          <w:tcPr>
            <w:tcW w:w="0" w:type="auto"/>
          </w:tcPr>
          <w:p w:rsidR="00E7272D" w:rsidRDefault="00F106E2">
            <w:r>
              <w:t>NHCH2CH2OH</w:t>
            </w:r>
          </w:p>
        </w:tc>
      </w:tr>
      <w:tr w:rsidR="00E7272D">
        <w:tc>
          <w:tcPr>
            <w:tcW w:w="0" w:type="auto"/>
          </w:tcPr>
          <w:p w:rsidR="00E7272D" w:rsidRDefault="00F106E2">
            <w:r>
              <w:t>glycan:substituent_type_x_lactate</w:t>
            </w:r>
          </w:p>
        </w:tc>
        <w:tc>
          <w:tcPr>
            <w:tcW w:w="0" w:type="auto"/>
          </w:tcPr>
          <w:p w:rsidR="00E7272D" w:rsidRDefault="00F106E2">
            <w:r>
              <w:t>x lactate</w:t>
            </w:r>
          </w:p>
        </w:tc>
        <w:tc>
          <w:tcPr>
            <w:tcW w:w="0" w:type="auto"/>
          </w:tcPr>
          <w:p w:rsidR="00E7272D" w:rsidRDefault="00F106E2">
            <w:r>
              <w:t>CH3CHCOOH</w:t>
            </w:r>
          </w:p>
        </w:tc>
      </w:tr>
      <w:tr w:rsidR="00E7272D">
        <w:tc>
          <w:tcPr>
            <w:tcW w:w="0" w:type="auto"/>
          </w:tcPr>
          <w:p w:rsidR="00E7272D" w:rsidRDefault="00F106E2">
            <w:r>
              <w:t>glycan:substituent_type_n_succinate</w:t>
            </w:r>
          </w:p>
        </w:tc>
        <w:tc>
          <w:tcPr>
            <w:tcW w:w="0" w:type="auto"/>
          </w:tcPr>
          <w:p w:rsidR="00E7272D" w:rsidRDefault="00F106E2">
            <w:r>
              <w:t>n succinate</w:t>
            </w:r>
          </w:p>
        </w:tc>
        <w:tc>
          <w:tcPr>
            <w:tcW w:w="0" w:type="auto"/>
          </w:tcPr>
          <w:p w:rsidR="00E7272D" w:rsidRDefault="00F106E2">
            <w:r>
              <w:t>NCOCH2CH2COOH</w:t>
            </w:r>
          </w:p>
        </w:tc>
      </w:tr>
      <w:tr w:rsidR="00E7272D">
        <w:tc>
          <w:tcPr>
            <w:tcW w:w="0" w:type="auto"/>
          </w:tcPr>
          <w:p w:rsidR="00E7272D" w:rsidRDefault="00F106E2">
            <w:r>
              <w:t>glycan:substituent_type_ethyl</w:t>
            </w:r>
          </w:p>
        </w:tc>
        <w:tc>
          <w:tcPr>
            <w:tcW w:w="0" w:type="auto"/>
          </w:tcPr>
          <w:p w:rsidR="00E7272D" w:rsidRDefault="00F106E2">
            <w:r>
              <w:t>ethyl</w:t>
            </w:r>
          </w:p>
        </w:tc>
        <w:tc>
          <w:tcPr>
            <w:tcW w:w="0" w:type="auto"/>
          </w:tcPr>
          <w:p w:rsidR="00E7272D" w:rsidRDefault="00F106E2">
            <w:r>
              <w:t>CH2CH3</w:t>
            </w:r>
          </w:p>
        </w:tc>
      </w:tr>
      <w:tr w:rsidR="00E7272D">
        <w:tc>
          <w:tcPr>
            <w:tcW w:w="0" w:type="auto"/>
          </w:tcPr>
          <w:p w:rsidR="00E7272D" w:rsidRDefault="00F106E2">
            <w:r>
              <w:t>glycan:substituent_type_n_methyl</w:t>
            </w:r>
          </w:p>
        </w:tc>
        <w:tc>
          <w:tcPr>
            <w:tcW w:w="0" w:type="auto"/>
          </w:tcPr>
          <w:p w:rsidR="00E7272D" w:rsidRDefault="00F106E2">
            <w:r>
              <w:t>n methyl</w:t>
            </w:r>
          </w:p>
        </w:tc>
        <w:tc>
          <w:tcPr>
            <w:tcW w:w="0" w:type="auto"/>
          </w:tcPr>
          <w:p w:rsidR="00E7272D" w:rsidRDefault="00F106E2">
            <w:r>
              <w:t>NHCH3</w:t>
            </w:r>
          </w:p>
        </w:tc>
      </w:tr>
      <w:tr w:rsidR="00E7272D">
        <w:tc>
          <w:tcPr>
            <w:tcW w:w="0" w:type="auto"/>
          </w:tcPr>
          <w:p w:rsidR="00E7272D" w:rsidRDefault="00F106E2">
            <w:r>
              <w:t>glycan:substituent_type_telluro</w:t>
            </w:r>
          </w:p>
        </w:tc>
        <w:tc>
          <w:tcPr>
            <w:tcW w:w="0" w:type="auto"/>
          </w:tcPr>
          <w:p w:rsidR="00E7272D" w:rsidRDefault="00F106E2">
            <w:r>
              <w:t>telluro</w:t>
            </w:r>
          </w:p>
        </w:tc>
        <w:tc>
          <w:tcPr>
            <w:tcW w:w="0" w:type="auto"/>
          </w:tcPr>
          <w:p w:rsidR="00E7272D" w:rsidRDefault="00F106E2">
            <w:r>
              <w:t>TeH</w:t>
            </w:r>
          </w:p>
        </w:tc>
      </w:tr>
      <w:tr w:rsidR="00E7272D">
        <w:tc>
          <w:tcPr>
            <w:tcW w:w="0" w:type="auto"/>
          </w:tcPr>
          <w:p w:rsidR="00E7272D" w:rsidRDefault="00F106E2">
            <w:r>
              <w:t>glycan:substituent_type_nitrat</w:t>
            </w:r>
          </w:p>
        </w:tc>
        <w:tc>
          <w:tcPr>
            <w:tcW w:w="0" w:type="auto"/>
          </w:tcPr>
          <w:p w:rsidR="00E7272D" w:rsidRDefault="00F106E2">
            <w:r>
              <w:t>nitrat</w:t>
            </w:r>
          </w:p>
        </w:tc>
        <w:tc>
          <w:tcPr>
            <w:tcW w:w="0" w:type="auto"/>
          </w:tcPr>
          <w:p w:rsidR="00E7272D" w:rsidRDefault="00F106E2">
            <w:r>
              <w:t>NO2</w:t>
            </w:r>
          </w:p>
        </w:tc>
      </w:tr>
      <w:tr w:rsidR="00E7272D">
        <w:tc>
          <w:tcPr>
            <w:tcW w:w="0" w:type="auto"/>
          </w:tcPr>
          <w:p w:rsidR="00E7272D" w:rsidRDefault="00F106E2">
            <w:r>
              <w:t>glycan:substituent_type_amino</w:t>
            </w:r>
          </w:p>
        </w:tc>
        <w:tc>
          <w:tcPr>
            <w:tcW w:w="0" w:type="auto"/>
          </w:tcPr>
          <w:p w:rsidR="00E7272D" w:rsidRDefault="00F106E2">
            <w:r>
              <w:t>amino</w:t>
            </w:r>
          </w:p>
        </w:tc>
        <w:tc>
          <w:tcPr>
            <w:tcW w:w="0" w:type="auto"/>
          </w:tcPr>
          <w:p w:rsidR="00E7272D" w:rsidRDefault="00F106E2">
            <w:r>
              <w:t>NH2</w:t>
            </w:r>
          </w:p>
        </w:tc>
      </w:tr>
      <w:tr w:rsidR="00E7272D">
        <w:tc>
          <w:tcPr>
            <w:tcW w:w="0" w:type="auto"/>
          </w:tcPr>
          <w:p w:rsidR="00E7272D" w:rsidRDefault="00F106E2">
            <w:r>
              <w:t>glycan:substituent_type_s_lactate</w:t>
            </w:r>
          </w:p>
        </w:tc>
        <w:tc>
          <w:tcPr>
            <w:tcW w:w="0" w:type="auto"/>
          </w:tcPr>
          <w:p w:rsidR="00E7272D" w:rsidRDefault="00F106E2">
            <w:r>
              <w:t>s lactate</w:t>
            </w:r>
          </w:p>
        </w:tc>
        <w:tc>
          <w:tcPr>
            <w:tcW w:w="0" w:type="auto"/>
          </w:tcPr>
          <w:p w:rsidR="00E7272D" w:rsidRDefault="00F106E2">
            <w:r>
              <w:t>CH3CHCOOH</w:t>
            </w:r>
          </w:p>
        </w:tc>
      </w:tr>
      <w:tr w:rsidR="00E7272D">
        <w:tc>
          <w:tcPr>
            <w:tcW w:w="0" w:type="auto"/>
          </w:tcPr>
          <w:p w:rsidR="00E7272D" w:rsidRDefault="00F106E2">
            <w:r>
              <w:t>glycan:substituent_type_n_glycolyl</w:t>
            </w:r>
          </w:p>
        </w:tc>
        <w:tc>
          <w:tcPr>
            <w:tcW w:w="0" w:type="auto"/>
          </w:tcPr>
          <w:p w:rsidR="00E7272D" w:rsidRDefault="00F106E2">
            <w:r>
              <w:t>n glycolyl</w:t>
            </w:r>
          </w:p>
        </w:tc>
        <w:tc>
          <w:tcPr>
            <w:tcW w:w="0" w:type="auto"/>
          </w:tcPr>
          <w:p w:rsidR="00E7272D" w:rsidRDefault="00F106E2">
            <w:r>
              <w:t>NCOCH2OH</w:t>
            </w:r>
          </w:p>
        </w:tc>
      </w:tr>
      <w:tr w:rsidR="00E7272D">
        <w:tc>
          <w:tcPr>
            <w:tcW w:w="0" w:type="auto"/>
          </w:tcPr>
          <w:p w:rsidR="00E7272D" w:rsidRDefault="00F106E2">
            <w:r>
              <w:t>glycan:substituent_type_acetyl</w:t>
            </w:r>
          </w:p>
        </w:tc>
        <w:tc>
          <w:tcPr>
            <w:tcW w:w="0" w:type="auto"/>
          </w:tcPr>
          <w:p w:rsidR="00E7272D" w:rsidRDefault="00F106E2">
            <w:r>
              <w:t>acetyl</w:t>
            </w:r>
          </w:p>
        </w:tc>
        <w:tc>
          <w:tcPr>
            <w:tcW w:w="0" w:type="auto"/>
          </w:tcPr>
          <w:p w:rsidR="00E7272D" w:rsidRDefault="00F106E2">
            <w:r>
              <w:t>COCH3</w:t>
            </w:r>
          </w:p>
        </w:tc>
      </w:tr>
      <w:tr w:rsidR="00E7272D">
        <w:tc>
          <w:tcPr>
            <w:tcW w:w="0" w:type="auto"/>
          </w:tcPr>
          <w:p w:rsidR="00E7272D" w:rsidRDefault="00F106E2">
            <w:r>
              <w:t>glycan:substituent_type_hydroxymethyl</w:t>
            </w:r>
          </w:p>
        </w:tc>
        <w:tc>
          <w:tcPr>
            <w:tcW w:w="0" w:type="auto"/>
          </w:tcPr>
          <w:p w:rsidR="00E7272D" w:rsidRDefault="00F106E2">
            <w:r>
              <w:t>hydroxymethyl</w:t>
            </w:r>
          </w:p>
        </w:tc>
        <w:tc>
          <w:tcPr>
            <w:tcW w:w="0" w:type="auto"/>
          </w:tcPr>
          <w:p w:rsidR="00E7272D" w:rsidRDefault="00F106E2">
            <w:r>
              <w:t>CH2OH</w:t>
            </w:r>
          </w:p>
        </w:tc>
      </w:tr>
      <w:tr w:rsidR="00E7272D">
        <w:tc>
          <w:tcPr>
            <w:tcW w:w="0" w:type="auto"/>
          </w:tcPr>
          <w:p w:rsidR="00E7272D" w:rsidRDefault="00F106E2">
            <w:r>
              <w:t>glycan:substituent_type_seleno</w:t>
            </w:r>
          </w:p>
        </w:tc>
        <w:tc>
          <w:tcPr>
            <w:tcW w:w="0" w:type="auto"/>
          </w:tcPr>
          <w:p w:rsidR="00E7272D" w:rsidRDefault="00F106E2">
            <w:r>
              <w:t>seleno</w:t>
            </w:r>
          </w:p>
        </w:tc>
        <w:tc>
          <w:tcPr>
            <w:tcW w:w="0" w:type="auto"/>
          </w:tcPr>
          <w:p w:rsidR="00E7272D" w:rsidRDefault="00F106E2">
            <w:r>
              <w:t>SeH</w:t>
            </w:r>
          </w:p>
        </w:tc>
      </w:tr>
      <w:tr w:rsidR="00E7272D">
        <w:tc>
          <w:tcPr>
            <w:tcW w:w="0" w:type="auto"/>
          </w:tcPr>
          <w:p w:rsidR="00E7272D" w:rsidRDefault="00F106E2">
            <w:r>
              <w:lastRenderedPageBreak/>
              <w:t>glycan:substituent_type_formyl</w:t>
            </w:r>
          </w:p>
        </w:tc>
        <w:tc>
          <w:tcPr>
            <w:tcW w:w="0" w:type="auto"/>
          </w:tcPr>
          <w:p w:rsidR="00E7272D" w:rsidRDefault="00F106E2">
            <w:r>
              <w:t>formyl</w:t>
            </w:r>
          </w:p>
        </w:tc>
        <w:tc>
          <w:tcPr>
            <w:tcW w:w="0" w:type="auto"/>
          </w:tcPr>
          <w:p w:rsidR="00E7272D" w:rsidRDefault="00F106E2">
            <w:r>
              <w:t>CHO</w:t>
            </w:r>
          </w:p>
        </w:tc>
      </w:tr>
      <w:tr w:rsidR="00E7272D">
        <w:tc>
          <w:tcPr>
            <w:tcW w:w="0" w:type="auto"/>
          </w:tcPr>
          <w:p w:rsidR="00E7272D" w:rsidRDefault="00F106E2">
            <w:r>
              <w:t>glycan:substituent_type_x_pyruvate</w:t>
            </w:r>
          </w:p>
        </w:tc>
        <w:tc>
          <w:tcPr>
            <w:tcW w:w="0" w:type="auto"/>
          </w:tcPr>
          <w:p w:rsidR="00E7272D" w:rsidRDefault="00F106E2">
            <w:r>
              <w:t>x pyruvate</w:t>
            </w:r>
          </w:p>
        </w:tc>
        <w:tc>
          <w:tcPr>
            <w:tcW w:w="0" w:type="auto"/>
          </w:tcPr>
          <w:p w:rsidR="00E7272D" w:rsidRDefault="00F106E2">
            <w:r>
              <w:t>CH2CCOOH</w:t>
            </w:r>
          </w:p>
        </w:tc>
      </w:tr>
      <w:tr w:rsidR="00E7272D">
        <w:tc>
          <w:tcPr>
            <w:tcW w:w="0" w:type="auto"/>
          </w:tcPr>
          <w:p w:rsidR="00E7272D" w:rsidRDefault="00F106E2">
            <w:r>
              <w:t>glycan:substituent_type_n_ethyl</w:t>
            </w:r>
          </w:p>
        </w:tc>
        <w:tc>
          <w:tcPr>
            <w:tcW w:w="0" w:type="auto"/>
          </w:tcPr>
          <w:p w:rsidR="00E7272D" w:rsidRDefault="00F106E2">
            <w:r>
              <w:t>n ethyl</w:t>
            </w:r>
          </w:p>
        </w:tc>
        <w:tc>
          <w:tcPr>
            <w:tcW w:w="0" w:type="auto"/>
          </w:tcPr>
          <w:p w:rsidR="00E7272D" w:rsidRDefault="00F106E2">
            <w:r>
              <w:t>NHCH2CH3</w:t>
            </w:r>
          </w:p>
        </w:tc>
      </w:tr>
      <w:tr w:rsidR="00E7272D">
        <w:tc>
          <w:tcPr>
            <w:tcW w:w="0" w:type="auto"/>
          </w:tcPr>
          <w:p w:rsidR="00E7272D" w:rsidRDefault="00F106E2">
            <w:r>
              <w:t>glycan:substituent_type_n_acetyl</w:t>
            </w:r>
          </w:p>
        </w:tc>
        <w:tc>
          <w:tcPr>
            <w:tcW w:w="0" w:type="auto"/>
          </w:tcPr>
          <w:p w:rsidR="00E7272D" w:rsidRDefault="00F106E2">
            <w:r>
              <w:t>n acetyl</w:t>
            </w:r>
          </w:p>
        </w:tc>
        <w:tc>
          <w:tcPr>
            <w:tcW w:w="0" w:type="auto"/>
          </w:tcPr>
          <w:p w:rsidR="00E7272D" w:rsidRDefault="00F106E2">
            <w:r>
              <w:t>NHCOCH3</w:t>
            </w:r>
          </w:p>
        </w:tc>
      </w:tr>
      <w:tr w:rsidR="00E7272D">
        <w:tc>
          <w:tcPr>
            <w:tcW w:w="0" w:type="auto"/>
          </w:tcPr>
          <w:p w:rsidR="00E7272D" w:rsidRDefault="00F106E2">
            <w:r>
              <w:t>glycan:substituent_type_r_pyruvate</w:t>
            </w:r>
          </w:p>
        </w:tc>
        <w:tc>
          <w:tcPr>
            <w:tcW w:w="0" w:type="auto"/>
          </w:tcPr>
          <w:p w:rsidR="00E7272D" w:rsidRDefault="00F106E2">
            <w:r>
              <w:t>r pyruvate</w:t>
            </w:r>
          </w:p>
        </w:tc>
        <w:tc>
          <w:tcPr>
            <w:tcW w:w="0" w:type="auto"/>
          </w:tcPr>
          <w:p w:rsidR="00E7272D" w:rsidRDefault="00F106E2">
            <w:r>
              <w:t>CH2CCOOH</w:t>
            </w:r>
          </w:p>
        </w:tc>
      </w:tr>
      <w:tr w:rsidR="00E7272D">
        <w:tc>
          <w:tcPr>
            <w:tcW w:w="0" w:type="auto"/>
          </w:tcPr>
          <w:p w:rsidR="00E7272D" w:rsidRDefault="00F106E2">
            <w:r>
              <w:t>glycan:substituent_type_methyl</w:t>
            </w:r>
          </w:p>
        </w:tc>
        <w:tc>
          <w:tcPr>
            <w:tcW w:w="0" w:type="auto"/>
          </w:tcPr>
          <w:p w:rsidR="00E7272D" w:rsidRDefault="00F106E2">
            <w:r>
              <w:t>methyl</w:t>
            </w:r>
          </w:p>
        </w:tc>
        <w:tc>
          <w:tcPr>
            <w:tcW w:w="0" w:type="auto"/>
          </w:tcPr>
          <w:p w:rsidR="00E7272D" w:rsidRDefault="00F106E2">
            <w:r>
              <w:t>CH3</w:t>
            </w:r>
          </w:p>
        </w:tc>
      </w:tr>
      <w:tr w:rsidR="00E7272D">
        <w:tc>
          <w:tcPr>
            <w:tcW w:w="0" w:type="auto"/>
          </w:tcPr>
          <w:p w:rsidR="00E7272D" w:rsidRDefault="00F106E2">
            <w:r>
              <w:t>glycan:substituent_type_bromo</w:t>
            </w:r>
          </w:p>
        </w:tc>
        <w:tc>
          <w:tcPr>
            <w:tcW w:w="0" w:type="auto"/>
          </w:tcPr>
          <w:p w:rsidR="00E7272D" w:rsidRDefault="00F106E2">
            <w:r>
              <w:t>bromo</w:t>
            </w:r>
          </w:p>
        </w:tc>
        <w:tc>
          <w:tcPr>
            <w:tcW w:w="0" w:type="auto"/>
          </w:tcPr>
          <w:p w:rsidR="00E7272D" w:rsidRDefault="00F106E2">
            <w:r>
              <w:t>Br</w:t>
            </w:r>
          </w:p>
        </w:tc>
      </w:tr>
      <w:tr w:rsidR="00E7272D">
        <w:tc>
          <w:tcPr>
            <w:tcW w:w="0" w:type="auto"/>
          </w:tcPr>
          <w:p w:rsidR="00E7272D" w:rsidRDefault="00F106E2">
            <w:r>
              <w:t>glycan:substituent_type_phosphate</w:t>
            </w:r>
          </w:p>
        </w:tc>
        <w:tc>
          <w:tcPr>
            <w:tcW w:w="0" w:type="auto"/>
          </w:tcPr>
          <w:p w:rsidR="00E7272D" w:rsidRDefault="00F106E2">
            <w:r>
              <w:t>phosphate</w:t>
            </w:r>
          </w:p>
        </w:tc>
        <w:tc>
          <w:tcPr>
            <w:tcW w:w="0" w:type="auto"/>
          </w:tcPr>
          <w:p w:rsidR="00E7272D" w:rsidRDefault="00F106E2">
            <w:r>
              <w:t>PO3H2</w:t>
            </w:r>
          </w:p>
        </w:tc>
      </w:tr>
    </w:tbl>
    <w:p w:rsidR="00E7272D" w:rsidRDefault="00F106E2">
      <w:r>
        <w:br/>
      </w:r>
    </w:p>
    <w:p w:rsidR="00E7272D" w:rsidRDefault="00F106E2">
      <w:pPr>
        <w:pStyle w:val="1"/>
      </w:pPr>
      <w:bookmarkStart w:id="237" w:name="_Toc368658245"/>
      <w:r>
        <w:t>Motif</w:t>
      </w:r>
      <w:bookmarkEnd w:id="237"/>
    </w:p>
    <w:p w:rsidR="00E7272D" w:rsidRPr="00D07960" w:rsidRDefault="00F106E2">
      <w:pPr>
        <w:rPr>
          <w:lang w:val="de-DE"/>
        </w:rPr>
      </w:pPr>
      <w:r w:rsidRPr="00D07960">
        <w:rPr>
          <w:b/>
          <w:lang w:val="de-DE"/>
        </w:rPr>
        <w:t xml:space="preserve">URI: </w:t>
      </w:r>
      <w:r w:rsidRPr="00D07960">
        <w:rPr>
          <w:lang w:val="de-DE"/>
        </w:rPr>
        <w:t>http://purl.jp/bio/12/glyco/glycan#motif</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571"/>
        <w:gridCol w:w="3154"/>
        <w:gridCol w:w="1175"/>
        <w:gridCol w:w="527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glycan:has_glycoconjugate_sequence</w:t>
            </w:r>
          </w:p>
        </w:tc>
        <w:tc>
          <w:tcPr>
            <w:tcW w:w="0" w:type="auto"/>
          </w:tcPr>
          <w:p w:rsidR="00E7272D" w:rsidRDefault="00F106E2">
            <w:r>
              <w:t>glycan:glycoconjugate_sequence</w:t>
            </w:r>
          </w:p>
        </w:tc>
        <w:tc>
          <w:tcPr>
            <w:tcW w:w="0" w:type="auto"/>
          </w:tcPr>
          <w:p w:rsidR="00E7272D" w:rsidRDefault="00E7272D"/>
        </w:tc>
        <w:tc>
          <w:tcPr>
            <w:tcW w:w="0" w:type="auto"/>
          </w:tcPr>
          <w:p w:rsidR="00E7272D" w:rsidRDefault="00F106E2">
            <w:r>
              <w:t xml:space="preserve">Sequence information to object of rdf:type :glycoconjugate_sequence if the subject is part of a </w:t>
            </w:r>
            <w:r>
              <w:lastRenderedPageBreak/>
              <w:t>glycoconjugate.</w:t>
            </w:r>
          </w:p>
        </w:tc>
      </w:tr>
      <w:tr w:rsidR="00E7272D">
        <w:tc>
          <w:tcPr>
            <w:tcW w:w="0" w:type="auto"/>
          </w:tcPr>
          <w:p w:rsidR="00E7272D" w:rsidRDefault="00F106E2">
            <w:r>
              <w:lastRenderedPageBreak/>
              <w:t>glycan:has_glycosequence</w:t>
            </w:r>
          </w:p>
        </w:tc>
        <w:tc>
          <w:tcPr>
            <w:tcW w:w="0" w:type="auto"/>
          </w:tcPr>
          <w:p w:rsidR="00E7272D" w:rsidRDefault="00F106E2">
            <w:r>
              <w:t>glycan:glycosequence</w:t>
            </w:r>
          </w:p>
        </w:tc>
        <w:tc>
          <w:tcPr>
            <w:tcW w:w="0" w:type="auto"/>
          </w:tcPr>
          <w:p w:rsidR="00E7272D" w:rsidRDefault="00E7272D"/>
        </w:tc>
        <w:tc>
          <w:tcPr>
            <w:tcW w:w="0" w:type="auto"/>
          </w:tcPr>
          <w:p w:rsidR="00E7272D" w:rsidRDefault="00F106E2">
            <w:r>
              <w:t>glycan sequence information to object of rdf:type :glycosequence representing the subject in a text format.</w:t>
            </w:r>
          </w:p>
        </w:tc>
      </w:tr>
    </w:tbl>
    <w:p w:rsidR="00E7272D" w:rsidRDefault="00F106E2">
      <w:r>
        <w:br/>
      </w:r>
    </w:p>
    <w:p w:rsidR="00E7272D" w:rsidRDefault="00F106E2">
      <w:pPr>
        <w:pStyle w:val="2"/>
      </w:pPr>
      <w:bookmarkStart w:id="238" w:name="_Toc368658246"/>
      <w:r>
        <w:t>Biological Repeat Unit</w:t>
      </w:r>
      <w:bookmarkEnd w:id="238"/>
    </w:p>
    <w:p w:rsidR="00E7272D" w:rsidRDefault="00F106E2">
      <w:r>
        <w:t>A biological repeat unit contains the monosaccharides of the repetitive oligosaccharide unit in the arrangement as they are synthesized.</w:t>
      </w:r>
    </w:p>
    <w:p w:rsidR="00E7272D" w:rsidRPr="00D07960" w:rsidRDefault="00F106E2">
      <w:pPr>
        <w:rPr>
          <w:lang w:val="de-DE"/>
        </w:rPr>
      </w:pPr>
      <w:r w:rsidRPr="00D07960">
        <w:rPr>
          <w:b/>
          <w:lang w:val="de-DE"/>
        </w:rPr>
        <w:t xml:space="preserve">URI: </w:t>
      </w:r>
      <w:r w:rsidRPr="00D07960">
        <w:rPr>
          <w:lang w:val="de-DE"/>
        </w:rPr>
        <w:t>http://purl.jp/bio/12/glyco/glycan#biological_repeat_unit</w:t>
      </w:r>
    </w:p>
    <w:p w:rsidR="00E7272D" w:rsidRDefault="00F106E2">
      <w:r>
        <w:rPr>
          <w:b/>
        </w:rPr>
        <w:t xml:space="preserve">Superclass: </w:t>
      </w:r>
      <w:r>
        <w:t>glycan:motif</w:t>
      </w:r>
    </w:p>
    <w:p w:rsidR="00E7272D" w:rsidRDefault="00F106E2">
      <w:r>
        <w:br/>
      </w:r>
    </w:p>
    <w:p w:rsidR="00E7272D" w:rsidRDefault="00F106E2">
      <w:pPr>
        <w:pStyle w:val="2"/>
      </w:pPr>
      <w:bookmarkStart w:id="239" w:name="_Toc368658247"/>
      <w:r>
        <w:t>Chemical Repeat Unit</w:t>
      </w:r>
      <w:bookmarkEnd w:id="239"/>
    </w:p>
    <w:p w:rsidR="00E7272D" w:rsidRDefault="00F106E2">
      <w:r>
        <w:t>A chemical repeat unit is generated when a polysaccharide is chopped down for the analysis. The sequence of the oligomer is based on the reaction chopping down the glycan and may not represent the biological repeat unit.</w:t>
      </w:r>
    </w:p>
    <w:p w:rsidR="00E7272D" w:rsidRPr="00D07960" w:rsidRDefault="00F106E2">
      <w:pPr>
        <w:rPr>
          <w:lang w:val="de-DE"/>
        </w:rPr>
      </w:pPr>
      <w:r w:rsidRPr="00D07960">
        <w:rPr>
          <w:b/>
          <w:lang w:val="de-DE"/>
        </w:rPr>
        <w:t xml:space="preserve">URI: </w:t>
      </w:r>
      <w:r w:rsidRPr="00D07960">
        <w:rPr>
          <w:lang w:val="de-DE"/>
        </w:rPr>
        <w:t>http://purl.jp/bio/12/glyco/glycan#chemical_repeat_unit</w:t>
      </w:r>
    </w:p>
    <w:p w:rsidR="00E7272D" w:rsidRDefault="00F106E2">
      <w:r>
        <w:rPr>
          <w:b/>
        </w:rPr>
        <w:t xml:space="preserve">Superclass: </w:t>
      </w:r>
      <w:r>
        <w:t>glycan:motif</w:t>
      </w:r>
    </w:p>
    <w:p w:rsidR="00E7272D" w:rsidRDefault="00F106E2">
      <w:r>
        <w:br/>
      </w:r>
    </w:p>
    <w:p w:rsidR="00E7272D" w:rsidRDefault="00F106E2">
      <w:pPr>
        <w:pStyle w:val="2"/>
      </w:pPr>
      <w:bookmarkStart w:id="240" w:name="_Toc368658248"/>
      <w:r>
        <w:lastRenderedPageBreak/>
        <w:t>Glycan Motif</w:t>
      </w:r>
      <w:bookmarkEnd w:id="240"/>
    </w:p>
    <w:p w:rsidR="00E7272D" w:rsidRDefault="00F106E2">
      <w:r>
        <w:t>A glycan motif is a sub-structure of glycans that has been named because of its frequent appearance or because of the biological meaning.</w:t>
      </w:r>
    </w:p>
    <w:p w:rsidR="00E7272D" w:rsidRPr="00D07960" w:rsidRDefault="00F106E2">
      <w:pPr>
        <w:rPr>
          <w:lang w:val="de-DE"/>
        </w:rPr>
      </w:pPr>
      <w:r w:rsidRPr="00D07960">
        <w:rPr>
          <w:b/>
          <w:lang w:val="de-DE"/>
        </w:rPr>
        <w:t xml:space="preserve">URI: </w:t>
      </w:r>
      <w:r w:rsidRPr="00D07960">
        <w:rPr>
          <w:lang w:val="de-DE"/>
        </w:rPr>
        <w:t>http://purl.jp/bio/12/glyco/glycan#glycan_motif</w:t>
      </w:r>
    </w:p>
    <w:p w:rsidR="00E7272D" w:rsidRDefault="00F106E2">
      <w:r>
        <w:rPr>
          <w:b/>
        </w:rPr>
        <w:t xml:space="preserve">Superclass: </w:t>
      </w:r>
      <w:r>
        <w:t>glycan:motif</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013"/>
        <w:gridCol w:w="1794"/>
        <w:gridCol w:w="1175"/>
        <w:gridCol w:w="7978"/>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glycan:contained_in</w:t>
            </w:r>
          </w:p>
        </w:tc>
        <w:tc>
          <w:tcPr>
            <w:tcW w:w="0" w:type="auto"/>
          </w:tcPr>
          <w:p w:rsidR="00E7272D" w:rsidRDefault="00F106E2">
            <w:r>
              <w:t>glycan:saccharide</w:t>
            </w:r>
          </w:p>
        </w:tc>
        <w:tc>
          <w:tcPr>
            <w:tcW w:w="0" w:type="auto"/>
          </w:tcPr>
          <w:p w:rsidR="00E7272D" w:rsidRDefault="00E7272D"/>
        </w:tc>
        <w:tc>
          <w:tcPr>
            <w:tcW w:w="0" w:type="auto"/>
          </w:tcPr>
          <w:p w:rsidR="00E7272D" w:rsidRDefault="00F106E2">
            <w:r>
              <w:t>The subject is a structurally defined motif, and the object is a glycan structure or motif.</w:t>
            </w:r>
          </w:p>
        </w:tc>
      </w:tr>
    </w:tbl>
    <w:p w:rsidR="00E7272D" w:rsidRDefault="00F106E2">
      <w:r>
        <w:br/>
      </w:r>
    </w:p>
    <w:p w:rsidR="00E7272D" w:rsidRDefault="00F106E2">
      <w:pPr>
        <w:pStyle w:val="3"/>
      </w:pPr>
      <w:bookmarkStart w:id="241" w:name="_Toc368658249"/>
      <w:r>
        <w:t>Glycan Epitope</w:t>
      </w:r>
      <w:bookmarkEnd w:id="241"/>
    </w:p>
    <w:p w:rsidR="00E7272D" w:rsidRDefault="00F106E2">
      <w:r>
        <w:t>A glycan epitope is a special motif which has a known biological function.</w:t>
      </w:r>
    </w:p>
    <w:p w:rsidR="00E7272D" w:rsidRPr="00D07960" w:rsidRDefault="00F106E2">
      <w:pPr>
        <w:rPr>
          <w:lang w:val="de-DE"/>
        </w:rPr>
      </w:pPr>
      <w:r w:rsidRPr="00D07960">
        <w:rPr>
          <w:b/>
          <w:lang w:val="de-DE"/>
        </w:rPr>
        <w:t xml:space="preserve">URI: </w:t>
      </w:r>
      <w:r w:rsidRPr="00D07960">
        <w:rPr>
          <w:lang w:val="de-DE"/>
        </w:rPr>
        <w:t>http://purl.jp/bio/12/glyco/glycan#glycan_epitope</w:t>
      </w:r>
    </w:p>
    <w:p w:rsidR="00E7272D" w:rsidRDefault="00F106E2">
      <w:r>
        <w:rPr>
          <w:b/>
        </w:rPr>
        <w:t xml:space="preserve">Superclass: </w:t>
      </w:r>
      <w:r>
        <w:t>glycan:glycan_motif</w:t>
      </w:r>
    </w:p>
    <w:p w:rsidR="00E7272D" w:rsidRDefault="00F106E2">
      <w:r>
        <w:br/>
      </w:r>
    </w:p>
    <w:p w:rsidR="00E7272D" w:rsidRDefault="00F106E2">
      <w:pPr>
        <w:pStyle w:val="1"/>
      </w:pPr>
      <w:bookmarkStart w:id="242" w:name="_Toc368658250"/>
      <w:r>
        <w:t>MS Property</w:t>
      </w:r>
      <w:bookmarkEnd w:id="242"/>
    </w:p>
    <w:p w:rsidR="00E7272D" w:rsidRDefault="00F106E2">
      <w:r>
        <w:t>Class that contains Mass Spectrometry properties such as adduct, adduct ion etc.</w:t>
      </w:r>
    </w:p>
    <w:p w:rsidR="00E7272D" w:rsidRPr="00D07960" w:rsidRDefault="00F106E2">
      <w:pPr>
        <w:rPr>
          <w:lang w:val="de-DE"/>
        </w:rPr>
      </w:pPr>
      <w:r w:rsidRPr="00D07960">
        <w:rPr>
          <w:b/>
          <w:lang w:val="de-DE"/>
        </w:rPr>
        <w:t xml:space="preserve">URI: </w:t>
      </w:r>
      <w:r w:rsidRPr="00D07960">
        <w:rPr>
          <w:lang w:val="de-DE"/>
        </w:rPr>
        <w:t>http://purl.jp/bio/12/glyco/glycan#ms_property</w:t>
      </w:r>
    </w:p>
    <w:p w:rsidR="00E7272D" w:rsidRDefault="00F106E2">
      <w:r>
        <w:rPr>
          <w:b/>
        </w:rPr>
        <w:lastRenderedPageBreak/>
        <w:t xml:space="preserve">Superclass: </w:t>
      </w:r>
      <w:r>
        <w:t>owl:Thing</w:t>
      </w:r>
    </w:p>
    <w:p w:rsidR="00E7272D" w:rsidRDefault="00F106E2">
      <w:r>
        <w:br/>
      </w:r>
    </w:p>
    <w:p w:rsidR="00E7272D" w:rsidRDefault="00F106E2">
      <w:pPr>
        <w:pStyle w:val="2"/>
      </w:pPr>
      <w:bookmarkStart w:id="243" w:name="_Toc368658251"/>
      <w:r>
        <w:t>Adduct</w:t>
      </w:r>
      <w:bookmarkEnd w:id="243"/>
    </w:p>
    <w:p w:rsidR="00E7272D" w:rsidRPr="00D07960" w:rsidRDefault="00F106E2">
      <w:pPr>
        <w:rPr>
          <w:lang w:val="de-DE"/>
        </w:rPr>
      </w:pPr>
      <w:r w:rsidRPr="00D07960">
        <w:rPr>
          <w:b/>
          <w:lang w:val="de-DE"/>
        </w:rPr>
        <w:t xml:space="preserve">URI: </w:t>
      </w:r>
      <w:r w:rsidRPr="00D07960">
        <w:rPr>
          <w:lang w:val="de-DE"/>
        </w:rPr>
        <w:t>http://purl.jp/bio/12/glyco/glycan#adduct</w:t>
      </w:r>
    </w:p>
    <w:p w:rsidR="00E7272D" w:rsidRDefault="00F106E2">
      <w:r>
        <w:rPr>
          <w:b/>
        </w:rPr>
        <w:t xml:space="preserve">Superclass: </w:t>
      </w:r>
      <w:r>
        <w:t>glycan:ms_property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1773"/>
        <w:gridCol w:w="1854"/>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glycan:has_count</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glycan:has_ion</w:t>
            </w:r>
          </w:p>
        </w:tc>
        <w:tc>
          <w:tcPr>
            <w:tcW w:w="0" w:type="auto"/>
          </w:tcPr>
          <w:p w:rsidR="00E7272D" w:rsidRDefault="00F106E2">
            <w:r>
              <w:t>glycan:adduct_ion</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2"/>
      </w:pPr>
      <w:bookmarkStart w:id="244" w:name="_Toc368658252"/>
      <w:r>
        <w:t>Adduct Ion</w:t>
      </w:r>
      <w:bookmarkEnd w:id="244"/>
    </w:p>
    <w:p w:rsidR="00E7272D" w:rsidRPr="00D07960" w:rsidRDefault="00F106E2">
      <w:pPr>
        <w:rPr>
          <w:lang w:val="de-DE"/>
        </w:rPr>
      </w:pPr>
      <w:r w:rsidRPr="00D07960">
        <w:rPr>
          <w:b/>
          <w:lang w:val="de-DE"/>
        </w:rPr>
        <w:t xml:space="preserve">URI: </w:t>
      </w:r>
      <w:r w:rsidRPr="00D07960">
        <w:rPr>
          <w:lang w:val="de-DE"/>
        </w:rPr>
        <w:t>http://purl.jp/bio/12/glyco/glycan#adduct_ion</w:t>
      </w:r>
    </w:p>
    <w:p w:rsidR="00E7272D" w:rsidRDefault="00F106E2">
      <w:r>
        <w:rPr>
          <w:b/>
        </w:rPr>
        <w:t xml:space="preserve">Superclass: </w:t>
      </w:r>
      <w:r>
        <w:t>glycan:ms_property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184"/>
        <w:gridCol w:w="701"/>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glycan:adduct_ion_na</w:t>
            </w:r>
          </w:p>
        </w:tc>
        <w:tc>
          <w:tcPr>
            <w:tcW w:w="0" w:type="auto"/>
          </w:tcPr>
          <w:p w:rsidR="00E7272D" w:rsidRDefault="00F106E2">
            <w:r>
              <w:t>Na+</w:t>
            </w:r>
          </w:p>
        </w:tc>
        <w:tc>
          <w:tcPr>
            <w:tcW w:w="0" w:type="auto"/>
          </w:tcPr>
          <w:p w:rsidR="00E7272D" w:rsidRDefault="00E7272D"/>
        </w:tc>
      </w:tr>
      <w:tr w:rsidR="00E7272D">
        <w:tc>
          <w:tcPr>
            <w:tcW w:w="0" w:type="auto"/>
          </w:tcPr>
          <w:p w:rsidR="00E7272D" w:rsidRDefault="00F106E2">
            <w:r>
              <w:lastRenderedPageBreak/>
              <w:t>glycan:adduct_ion_h</w:t>
            </w:r>
          </w:p>
        </w:tc>
        <w:tc>
          <w:tcPr>
            <w:tcW w:w="0" w:type="auto"/>
          </w:tcPr>
          <w:p w:rsidR="00E7272D" w:rsidRDefault="00F106E2">
            <w:r>
              <w:t>H+</w:t>
            </w:r>
          </w:p>
        </w:tc>
        <w:tc>
          <w:tcPr>
            <w:tcW w:w="0" w:type="auto"/>
          </w:tcPr>
          <w:p w:rsidR="00E7272D" w:rsidRDefault="00E7272D"/>
        </w:tc>
      </w:tr>
    </w:tbl>
    <w:p w:rsidR="00E7272D" w:rsidRDefault="00F106E2">
      <w:r>
        <w:br/>
      </w:r>
    </w:p>
    <w:p w:rsidR="00E7272D" w:rsidRDefault="00F106E2">
      <w:pPr>
        <w:pStyle w:val="2"/>
      </w:pPr>
      <w:bookmarkStart w:id="245" w:name="_Toc368658253"/>
      <w:r>
        <w:t>Mass Spectrometry Device</w:t>
      </w:r>
      <w:bookmarkEnd w:id="245"/>
    </w:p>
    <w:p w:rsidR="00E7272D" w:rsidRPr="00D07960" w:rsidRDefault="00F106E2">
      <w:pPr>
        <w:rPr>
          <w:lang w:val="de-DE"/>
        </w:rPr>
      </w:pPr>
      <w:r w:rsidRPr="00D07960">
        <w:rPr>
          <w:b/>
          <w:lang w:val="de-DE"/>
        </w:rPr>
        <w:t xml:space="preserve">URI: </w:t>
      </w:r>
      <w:r w:rsidRPr="00D07960">
        <w:rPr>
          <w:lang w:val="de-DE"/>
        </w:rPr>
        <w:t>http://purl.jp/bio/12/glyco/glycan#mass_spectrometry_device</w:t>
      </w:r>
    </w:p>
    <w:p w:rsidR="00E7272D" w:rsidRDefault="00F106E2">
      <w:r>
        <w:rPr>
          <w:b/>
        </w:rPr>
        <w:t xml:space="preserve">Superclass: </w:t>
      </w:r>
      <w:r>
        <w:t>glycan:ms_property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647"/>
        <w:gridCol w:w="4209"/>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glycan:has_ionisation_type</w:t>
            </w:r>
          </w:p>
        </w:tc>
        <w:tc>
          <w:tcPr>
            <w:tcW w:w="0" w:type="auto"/>
          </w:tcPr>
          <w:p w:rsidR="00E7272D" w:rsidRDefault="00F106E2">
            <w:r>
              <w:t>http://purl.obolibrary.org/obo/MS_1000008</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glycan:has_mass_analyzer</w:t>
            </w:r>
          </w:p>
        </w:tc>
        <w:tc>
          <w:tcPr>
            <w:tcW w:w="0" w:type="auto"/>
          </w:tcPr>
          <w:p w:rsidR="00E7272D" w:rsidRDefault="00F106E2">
            <w:r>
              <w:t>http://purl.obolibrary.org/obo/MS_1000443</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glycan:has_ms_model</w:t>
            </w:r>
          </w:p>
        </w:tc>
        <w:tc>
          <w:tcPr>
            <w:tcW w:w="0" w:type="auto"/>
          </w:tcPr>
          <w:p w:rsidR="00E7272D" w:rsidRDefault="00F106E2">
            <w:r>
              <w:t>http://purl.obolibrary.org/obo/MS_1000031</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2"/>
      </w:pPr>
      <w:bookmarkStart w:id="246" w:name="_Toc368658254"/>
      <w:r>
        <w:t>Mass Spectrum</w:t>
      </w:r>
      <w:bookmarkEnd w:id="246"/>
    </w:p>
    <w:p w:rsidR="00E7272D" w:rsidRPr="00D07960" w:rsidRDefault="00F106E2">
      <w:pPr>
        <w:rPr>
          <w:lang w:val="de-DE"/>
        </w:rPr>
      </w:pPr>
      <w:r w:rsidRPr="00D07960">
        <w:rPr>
          <w:b/>
          <w:lang w:val="de-DE"/>
        </w:rPr>
        <w:t xml:space="preserve">URI: </w:t>
      </w:r>
      <w:r w:rsidRPr="00D07960">
        <w:rPr>
          <w:lang w:val="de-DE"/>
        </w:rPr>
        <w:t>http://purl.jp/bio/12/glyco/glycan#mass_spectrum</w:t>
      </w:r>
    </w:p>
    <w:p w:rsidR="00E7272D" w:rsidRDefault="00F106E2">
      <w:r>
        <w:rPr>
          <w:b/>
        </w:rPr>
        <w:t xml:space="preserve">Superclass: </w:t>
      </w:r>
      <w:r>
        <w:t>glycan:ms_property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568"/>
        <w:gridCol w:w="2176"/>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lastRenderedPageBreak/>
              <w:t>glycan:has_fragmented_spectrum</w:t>
            </w:r>
          </w:p>
        </w:tc>
        <w:tc>
          <w:tcPr>
            <w:tcW w:w="0" w:type="auto"/>
          </w:tcPr>
          <w:p w:rsidR="00E7272D" w:rsidRDefault="00F106E2">
            <w:r>
              <w:t>glycan:msn_spectrum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glycan:has_mass_spectrometry_peak</w:t>
            </w:r>
          </w:p>
        </w:tc>
        <w:tc>
          <w:tcPr>
            <w:tcW w:w="0" w:type="auto"/>
          </w:tcPr>
          <w:p w:rsidR="00E7272D" w:rsidRDefault="00F106E2">
            <w:r>
              <w:t>glycan:ms_peak</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glycan:has_ms_level</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3"/>
      </w:pPr>
      <w:bookmarkStart w:id="247" w:name="_Toc368658255"/>
      <w:r>
        <w:t>Msn Spectrum</w:t>
      </w:r>
      <w:bookmarkEnd w:id="247"/>
    </w:p>
    <w:p w:rsidR="00E7272D" w:rsidRPr="00D07960" w:rsidRDefault="00F106E2">
      <w:pPr>
        <w:rPr>
          <w:lang w:val="de-DE"/>
        </w:rPr>
      </w:pPr>
      <w:r w:rsidRPr="00D07960">
        <w:rPr>
          <w:b/>
          <w:lang w:val="de-DE"/>
        </w:rPr>
        <w:t xml:space="preserve">URI: </w:t>
      </w:r>
      <w:r w:rsidRPr="00D07960">
        <w:rPr>
          <w:lang w:val="de-DE"/>
        </w:rPr>
        <w:t>http://purl.jp/bio/12/glyco/glycan#msn_spectrum</w:t>
      </w:r>
    </w:p>
    <w:p w:rsidR="00E7272D" w:rsidRDefault="00F106E2">
      <w:r>
        <w:rPr>
          <w:b/>
        </w:rPr>
        <w:t xml:space="preserve">Superclass: </w:t>
      </w:r>
      <w:r>
        <w:t>glycan:mass_spectrum</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619"/>
        <w:gridCol w:w="1195"/>
        <w:gridCol w:w="1175"/>
        <w:gridCol w:w="570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glycan:has_retention_time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Retention time of the molecule in the experiment in minutes.</w:t>
            </w:r>
          </w:p>
        </w:tc>
      </w:tr>
    </w:tbl>
    <w:p w:rsidR="00E7272D" w:rsidRDefault="00F106E2">
      <w:r>
        <w:br/>
      </w:r>
    </w:p>
    <w:p w:rsidR="00E7272D" w:rsidRDefault="00F106E2">
      <w:pPr>
        <w:pStyle w:val="3"/>
      </w:pPr>
      <w:bookmarkStart w:id="248" w:name="_Toc368658256"/>
      <w:r>
        <w:t>Profile Spectrum</w:t>
      </w:r>
      <w:bookmarkEnd w:id="248"/>
    </w:p>
    <w:p w:rsidR="00E7272D" w:rsidRPr="00D07960" w:rsidRDefault="00F106E2">
      <w:pPr>
        <w:rPr>
          <w:lang w:val="de-DE"/>
        </w:rPr>
      </w:pPr>
      <w:r w:rsidRPr="00D07960">
        <w:rPr>
          <w:b/>
          <w:lang w:val="de-DE"/>
        </w:rPr>
        <w:t xml:space="preserve">URI: </w:t>
      </w:r>
      <w:r w:rsidRPr="00D07960">
        <w:rPr>
          <w:lang w:val="de-DE"/>
        </w:rPr>
        <w:t>http://purl.jp/bio/12/glyco/glycan#profile_spectrum</w:t>
      </w:r>
    </w:p>
    <w:p w:rsidR="00E7272D" w:rsidRDefault="00F106E2">
      <w:r>
        <w:rPr>
          <w:b/>
        </w:rPr>
        <w:t xml:space="preserve">Superclass: </w:t>
      </w:r>
      <w:r>
        <w:t>glycan:mass_spectrum</w:t>
      </w:r>
    </w:p>
    <w:p w:rsidR="00E7272D" w:rsidRDefault="00F106E2">
      <w:r>
        <w:br/>
      </w:r>
    </w:p>
    <w:p w:rsidR="00E7272D" w:rsidRDefault="00F106E2">
      <w:pPr>
        <w:pStyle w:val="2"/>
      </w:pPr>
      <w:bookmarkStart w:id="249" w:name="_Toc368658257"/>
      <w:r>
        <w:lastRenderedPageBreak/>
        <w:t>MS Annotation</w:t>
      </w:r>
      <w:bookmarkEnd w:id="249"/>
    </w:p>
    <w:p w:rsidR="00E7272D" w:rsidRPr="00D07960" w:rsidRDefault="00F106E2">
      <w:pPr>
        <w:rPr>
          <w:lang w:val="de-DE"/>
        </w:rPr>
      </w:pPr>
      <w:r w:rsidRPr="00D07960">
        <w:rPr>
          <w:b/>
          <w:lang w:val="de-DE"/>
        </w:rPr>
        <w:t xml:space="preserve">URI: </w:t>
      </w:r>
      <w:r w:rsidRPr="00D07960">
        <w:rPr>
          <w:lang w:val="de-DE"/>
        </w:rPr>
        <w:t>http://purl.jp/bio/12/glyco/glycan#ms_annotation</w:t>
      </w:r>
    </w:p>
    <w:p w:rsidR="00E7272D" w:rsidRDefault="00F106E2">
      <w:r>
        <w:rPr>
          <w:b/>
        </w:rPr>
        <w:t xml:space="preserve">Superclass: </w:t>
      </w:r>
      <w:r>
        <w:t>glycan:ms_property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595"/>
        <w:gridCol w:w="2549"/>
        <w:gridCol w:w="1175"/>
        <w:gridCol w:w="282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glycan:has_adduct</w:t>
            </w:r>
          </w:p>
        </w:tc>
        <w:tc>
          <w:tcPr>
            <w:tcW w:w="0" w:type="auto"/>
          </w:tcPr>
          <w:p w:rsidR="00E7272D" w:rsidRDefault="00F106E2">
            <w:r>
              <w:t>glycan:adduct</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glycan:has_fragment</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sequence as peak annotation</w:t>
            </w:r>
          </w:p>
        </w:tc>
      </w:tr>
      <w:tr w:rsidR="00E7272D">
        <w:tc>
          <w:tcPr>
            <w:tcW w:w="0" w:type="auto"/>
          </w:tcPr>
          <w:p w:rsidR="00E7272D" w:rsidRDefault="00F106E2">
            <w:r>
              <w:t>glycan:has_fragment_type</w:t>
            </w:r>
          </w:p>
        </w:tc>
        <w:tc>
          <w:tcPr>
            <w:tcW w:w="0" w:type="auto"/>
          </w:tcPr>
          <w:p w:rsidR="00E7272D" w:rsidRDefault="00F106E2">
            <w:r>
              <w:t>glycan:ms_fragment_type</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glycan:has_neutral_loss</w:t>
            </w:r>
          </w:p>
        </w:tc>
        <w:tc>
          <w:tcPr>
            <w:tcW w:w="0" w:type="auto"/>
          </w:tcPr>
          <w:p w:rsidR="00E7272D" w:rsidRDefault="00F106E2">
            <w:r>
              <w:t>glycan:neutral_loss</w:t>
            </w:r>
          </w:p>
        </w:tc>
        <w:tc>
          <w:tcPr>
            <w:tcW w:w="0" w:type="auto"/>
          </w:tcPr>
          <w:p w:rsidR="00E7272D" w:rsidRDefault="00E7272D"/>
        </w:tc>
        <w:tc>
          <w:tcPr>
            <w:tcW w:w="0" w:type="auto"/>
          </w:tcPr>
          <w:p w:rsidR="00E7272D" w:rsidRDefault="00E7272D"/>
        </w:tc>
      </w:tr>
    </w:tbl>
    <w:p w:rsidR="00E7272D" w:rsidRDefault="00F106E2">
      <w:r>
        <w:br/>
      </w:r>
    </w:p>
    <w:p w:rsidR="00E7272D" w:rsidRDefault="00F106E2">
      <w:pPr>
        <w:pStyle w:val="2"/>
      </w:pPr>
      <w:bookmarkStart w:id="250" w:name="_Toc368658258"/>
      <w:r>
        <w:t>MS Fragment Type</w:t>
      </w:r>
      <w:bookmarkEnd w:id="250"/>
    </w:p>
    <w:p w:rsidR="00E7272D" w:rsidRPr="00D07960" w:rsidRDefault="00F106E2">
      <w:pPr>
        <w:rPr>
          <w:lang w:val="de-DE"/>
        </w:rPr>
      </w:pPr>
      <w:r w:rsidRPr="00D07960">
        <w:rPr>
          <w:b/>
          <w:lang w:val="de-DE"/>
        </w:rPr>
        <w:t xml:space="preserve">URI: </w:t>
      </w:r>
      <w:r w:rsidRPr="00D07960">
        <w:rPr>
          <w:lang w:val="de-DE"/>
        </w:rPr>
        <w:t>http://purl.jp/bio/12/glyco/glycan#ms_fragment_type</w:t>
      </w:r>
    </w:p>
    <w:p w:rsidR="00E7272D" w:rsidRDefault="00F106E2">
      <w:r>
        <w:rPr>
          <w:b/>
        </w:rPr>
        <w:t xml:space="preserve">Superclass: </w:t>
      </w:r>
      <w:r>
        <w:t>glycan:ms_property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775"/>
        <w:gridCol w:w="701"/>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glycan:ms_fragment_type_z</w:t>
            </w:r>
          </w:p>
        </w:tc>
        <w:tc>
          <w:tcPr>
            <w:tcW w:w="0" w:type="auto"/>
          </w:tcPr>
          <w:p w:rsidR="00E7272D" w:rsidRDefault="00F106E2">
            <w:r>
              <w:t>Z</w:t>
            </w:r>
          </w:p>
        </w:tc>
        <w:tc>
          <w:tcPr>
            <w:tcW w:w="0" w:type="auto"/>
          </w:tcPr>
          <w:p w:rsidR="00E7272D" w:rsidRDefault="00E7272D"/>
        </w:tc>
      </w:tr>
      <w:tr w:rsidR="00E7272D">
        <w:tc>
          <w:tcPr>
            <w:tcW w:w="0" w:type="auto"/>
          </w:tcPr>
          <w:p w:rsidR="00E7272D" w:rsidRDefault="00F106E2">
            <w:r>
              <w:lastRenderedPageBreak/>
              <w:t>glycan:ms_fragment_type_y</w:t>
            </w:r>
          </w:p>
        </w:tc>
        <w:tc>
          <w:tcPr>
            <w:tcW w:w="0" w:type="auto"/>
          </w:tcPr>
          <w:p w:rsidR="00E7272D" w:rsidRDefault="00F106E2">
            <w:r>
              <w:t>Y</w:t>
            </w:r>
          </w:p>
        </w:tc>
        <w:tc>
          <w:tcPr>
            <w:tcW w:w="0" w:type="auto"/>
          </w:tcPr>
          <w:p w:rsidR="00E7272D" w:rsidRDefault="00E7272D"/>
        </w:tc>
      </w:tr>
      <w:tr w:rsidR="00E7272D">
        <w:tc>
          <w:tcPr>
            <w:tcW w:w="0" w:type="auto"/>
          </w:tcPr>
          <w:p w:rsidR="00E7272D" w:rsidRDefault="00F106E2">
            <w:r>
              <w:t>glycan:ms_fragment_type_x</w:t>
            </w:r>
          </w:p>
        </w:tc>
        <w:tc>
          <w:tcPr>
            <w:tcW w:w="0" w:type="auto"/>
          </w:tcPr>
          <w:p w:rsidR="00E7272D" w:rsidRDefault="00F106E2">
            <w:r>
              <w:t>X</w:t>
            </w:r>
          </w:p>
        </w:tc>
        <w:tc>
          <w:tcPr>
            <w:tcW w:w="0" w:type="auto"/>
          </w:tcPr>
          <w:p w:rsidR="00E7272D" w:rsidRDefault="00E7272D"/>
        </w:tc>
      </w:tr>
      <w:tr w:rsidR="00E7272D">
        <w:tc>
          <w:tcPr>
            <w:tcW w:w="0" w:type="auto"/>
          </w:tcPr>
          <w:p w:rsidR="00E7272D" w:rsidRDefault="00F106E2">
            <w:r>
              <w:t>glycan:ms_fragment_type_c</w:t>
            </w:r>
          </w:p>
        </w:tc>
        <w:tc>
          <w:tcPr>
            <w:tcW w:w="0" w:type="auto"/>
          </w:tcPr>
          <w:p w:rsidR="00E7272D" w:rsidRDefault="00F106E2">
            <w:r>
              <w:t>C</w:t>
            </w:r>
          </w:p>
        </w:tc>
        <w:tc>
          <w:tcPr>
            <w:tcW w:w="0" w:type="auto"/>
          </w:tcPr>
          <w:p w:rsidR="00E7272D" w:rsidRDefault="00E7272D"/>
        </w:tc>
      </w:tr>
      <w:tr w:rsidR="00E7272D">
        <w:tc>
          <w:tcPr>
            <w:tcW w:w="0" w:type="auto"/>
          </w:tcPr>
          <w:p w:rsidR="00E7272D" w:rsidRDefault="00F106E2">
            <w:r>
              <w:t>glycan:ms_fragment_type_b</w:t>
            </w:r>
          </w:p>
        </w:tc>
        <w:tc>
          <w:tcPr>
            <w:tcW w:w="0" w:type="auto"/>
          </w:tcPr>
          <w:p w:rsidR="00E7272D" w:rsidRDefault="00F106E2">
            <w:r>
              <w:t>B</w:t>
            </w:r>
          </w:p>
        </w:tc>
        <w:tc>
          <w:tcPr>
            <w:tcW w:w="0" w:type="auto"/>
          </w:tcPr>
          <w:p w:rsidR="00E7272D" w:rsidRDefault="00E7272D"/>
        </w:tc>
      </w:tr>
      <w:tr w:rsidR="00E7272D">
        <w:tc>
          <w:tcPr>
            <w:tcW w:w="0" w:type="auto"/>
          </w:tcPr>
          <w:p w:rsidR="00E7272D" w:rsidRDefault="00F106E2">
            <w:r>
              <w:t>glycan:ms_fragment_type_a</w:t>
            </w:r>
          </w:p>
        </w:tc>
        <w:tc>
          <w:tcPr>
            <w:tcW w:w="0" w:type="auto"/>
          </w:tcPr>
          <w:p w:rsidR="00E7272D" w:rsidRDefault="00F106E2">
            <w:r>
              <w:t>A</w:t>
            </w:r>
          </w:p>
        </w:tc>
        <w:tc>
          <w:tcPr>
            <w:tcW w:w="0" w:type="auto"/>
          </w:tcPr>
          <w:p w:rsidR="00E7272D" w:rsidRDefault="00E7272D"/>
        </w:tc>
      </w:tr>
    </w:tbl>
    <w:p w:rsidR="00E7272D" w:rsidRDefault="00F106E2">
      <w:r>
        <w:br/>
      </w:r>
    </w:p>
    <w:p w:rsidR="00E7272D" w:rsidRDefault="00F106E2">
      <w:pPr>
        <w:pStyle w:val="2"/>
      </w:pPr>
      <w:bookmarkStart w:id="251" w:name="_Toc368658259"/>
      <w:r>
        <w:t>MS Peak</w:t>
      </w:r>
      <w:bookmarkEnd w:id="251"/>
    </w:p>
    <w:p w:rsidR="00E7272D" w:rsidRDefault="00F106E2">
      <w:r>
        <w:t>Instances represent a peak in a mass spectrometry data consisting of an m/z value, intensity value and optional a charge state.</w:t>
      </w:r>
    </w:p>
    <w:p w:rsidR="00E7272D" w:rsidRPr="00D07960" w:rsidRDefault="00F106E2">
      <w:pPr>
        <w:rPr>
          <w:lang w:val="de-DE"/>
        </w:rPr>
      </w:pPr>
      <w:r w:rsidRPr="00D07960">
        <w:rPr>
          <w:b/>
          <w:lang w:val="de-DE"/>
        </w:rPr>
        <w:t xml:space="preserve">URI: </w:t>
      </w:r>
      <w:r w:rsidRPr="00D07960">
        <w:rPr>
          <w:lang w:val="de-DE"/>
        </w:rPr>
        <w:t>http://purl.jp/bio/12/glyco/glycan#ms_peak</w:t>
      </w:r>
    </w:p>
    <w:p w:rsidR="00E7272D" w:rsidRDefault="00F106E2">
      <w:r>
        <w:rPr>
          <w:b/>
        </w:rPr>
        <w:t xml:space="preserve">Superclass: </w:t>
      </w:r>
      <w:r>
        <w:t>glycan:ms_property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618"/>
        <w:gridCol w:w="2202"/>
        <w:gridCol w:w="1175"/>
        <w:gridCol w:w="2922"/>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glycan:has_charge</w:t>
            </w:r>
          </w:p>
        </w:tc>
        <w:tc>
          <w:tcPr>
            <w:tcW w:w="0" w:type="auto"/>
          </w:tcPr>
          <w:p w:rsidR="00E7272D" w:rsidRDefault="00F106E2">
            <w:r>
              <w:t>xsd:integer</w:t>
            </w:r>
          </w:p>
        </w:tc>
        <w:tc>
          <w:tcPr>
            <w:tcW w:w="0" w:type="auto"/>
          </w:tcPr>
          <w:p w:rsidR="00E7272D" w:rsidRDefault="00E7272D"/>
        </w:tc>
        <w:tc>
          <w:tcPr>
            <w:tcW w:w="0" w:type="auto"/>
          </w:tcPr>
          <w:p w:rsidR="00E7272D" w:rsidRDefault="00F106E2">
            <w:r>
              <w:t>Charge state of the MS peak</w:t>
            </w:r>
          </w:p>
        </w:tc>
      </w:tr>
      <w:tr w:rsidR="00E7272D">
        <w:tc>
          <w:tcPr>
            <w:tcW w:w="0" w:type="auto"/>
          </w:tcPr>
          <w:p w:rsidR="00E7272D" w:rsidRDefault="00F106E2">
            <w:r>
              <w:t>glycan:has_intensity</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intensity value of the MS peak</w:t>
            </w:r>
          </w:p>
        </w:tc>
      </w:tr>
      <w:tr w:rsidR="00E7272D">
        <w:tc>
          <w:tcPr>
            <w:tcW w:w="0" w:type="auto"/>
          </w:tcPr>
          <w:p w:rsidR="00E7272D" w:rsidRDefault="00F106E2">
            <w:r>
              <w:t>glycan:has_ms_annotation</w:t>
            </w:r>
          </w:p>
        </w:tc>
        <w:tc>
          <w:tcPr>
            <w:tcW w:w="0" w:type="auto"/>
          </w:tcPr>
          <w:p w:rsidR="00E7272D" w:rsidRDefault="00F106E2">
            <w:r>
              <w:t>glycan:ms_annotation</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glycan:has_mz</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MZ value of the MS peak</w:t>
            </w:r>
          </w:p>
        </w:tc>
      </w:tr>
    </w:tbl>
    <w:p w:rsidR="00E7272D" w:rsidRDefault="00F106E2">
      <w:r>
        <w:lastRenderedPageBreak/>
        <w:br/>
      </w:r>
    </w:p>
    <w:p w:rsidR="00E7272D" w:rsidRDefault="00F106E2">
      <w:pPr>
        <w:pStyle w:val="2"/>
      </w:pPr>
      <w:bookmarkStart w:id="252" w:name="_Toc368658260"/>
      <w:r>
        <w:t>Neutral Loss</w:t>
      </w:r>
      <w:bookmarkEnd w:id="252"/>
    </w:p>
    <w:p w:rsidR="00E7272D" w:rsidRPr="00D07960" w:rsidRDefault="00F106E2">
      <w:pPr>
        <w:rPr>
          <w:lang w:val="de-DE"/>
        </w:rPr>
      </w:pPr>
      <w:r w:rsidRPr="00D07960">
        <w:rPr>
          <w:b/>
          <w:lang w:val="de-DE"/>
        </w:rPr>
        <w:t xml:space="preserve">URI: </w:t>
      </w:r>
      <w:r w:rsidRPr="00D07960">
        <w:rPr>
          <w:lang w:val="de-DE"/>
        </w:rPr>
        <w:t>http://purl.jp/bio/12/glyco/glycan#neutral_loss</w:t>
      </w:r>
    </w:p>
    <w:p w:rsidR="00E7272D" w:rsidRDefault="00F106E2">
      <w:r>
        <w:rPr>
          <w:b/>
        </w:rPr>
        <w:t xml:space="preserve">Superclass: </w:t>
      </w:r>
      <w:r>
        <w:t>glycan:ms_property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869"/>
        <w:gridCol w:w="1211"/>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glycan:has_chemical_formula</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glycan:has_count</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1"/>
      </w:pPr>
      <w:bookmarkStart w:id="253" w:name="_Toc368658261"/>
      <w:r>
        <w:t>NMR Property</w:t>
      </w:r>
      <w:bookmarkEnd w:id="253"/>
    </w:p>
    <w:p w:rsidR="00E7272D" w:rsidRDefault="00F106E2">
      <w:r>
        <w:t>Parentclass for all classes used in NMR evidences.</w:t>
      </w:r>
    </w:p>
    <w:p w:rsidR="00E7272D" w:rsidRPr="00D07960" w:rsidRDefault="00F106E2">
      <w:pPr>
        <w:rPr>
          <w:lang w:val="de-DE"/>
        </w:rPr>
      </w:pPr>
      <w:r w:rsidRPr="00D07960">
        <w:rPr>
          <w:b/>
          <w:lang w:val="de-DE"/>
        </w:rPr>
        <w:t xml:space="preserve">URI: </w:t>
      </w:r>
      <w:r w:rsidRPr="00D07960">
        <w:rPr>
          <w:lang w:val="de-DE"/>
        </w:rPr>
        <w:t>http://purl.jp/bio/12/glyco/glycan#nmr_property</w:t>
      </w:r>
    </w:p>
    <w:p w:rsidR="00E7272D" w:rsidRDefault="00F106E2">
      <w:r>
        <w:rPr>
          <w:b/>
        </w:rPr>
        <w:t xml:space="preserve">Superclass: </w:t>
      </w:r>
      <w:r>
        <w:t>owl:Thing</w:t>
      </w:r>
    </w:p>
    <w:p w:rsidR="00E7272D" w:rsidRDefault="00F106E2">
      <w:r>
        <w:br/>
      </w:r>
    </w:p>
    <w:p w:rsidR="00E7272D" w:rsidRDefault="00F106E2">
      <w:pPr>
        <w:pStyle w:val="2"/>
      </w:pPr>
      <w:bookmarkStart w:id="254" w:name="_Toc368658262"/>
      <w:r>
        <w:lastRenderedPageBreak/>
        <w:t>Signal</w:t>
      </w:r>
      <w:bookmarkEnd w:id="254"/>
    </w:p>
    <w:p w:rsidR="00E7272D" w:rsidRDefault="00F106E2">
      <w:r>
        <w:t>A signal is a NMR data point.</w:t>
      </w:r>
    </w:p>
    <w:p w:rsidR="00E7272D" w:rsidRPr="00D07960" w:rsidRDefault="00F106E2">
      <w:pPr>
        <w:rPr>
          <w:lang w:val="de-DE"/>
        </w:rPr>
      </w:pPr>
      <w:r w:rsidRPr="00D07960">
        <w:rPr>
          <w:b/>
          <w:lang w:val="de-DE"/>
        </w:rPr>
        <w:t xml:space="preserve">URI: </w:t>
      </w:r>
      <w:r w:rsidRPr="00D07960">
        <w:rPr>
          <w:lang w:val="de-DE"/>
        </w:rPr>
        <w:t>http://purl.jp/bio/12/glyco/glycan#signal</w:t>
      </w:r>
    </w:p>
    <w:p w:rsidR="00E7272D" w:rsidRDefault="00F106E2">
      <w:r>
        <w:rPr>
          <w:b/>
        </w:rPr>
        <w:t xml:space="preserve">Superclass: </w:t>
      </w:r>
      <w:r>
        <w:t>glycan:nmr_property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041"/>
        <w:gridCol w:w="1301"/>
        <w:gridCol w:w="1175"/>
        <w:gridCol w:w="765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glycan:has_chemical_shift</w:t>
            </w:r>
          </w:p>
        </w:tc>
        <w:tc>
          <w:tcPr>
            <w:tcW w:w="0" w:type="auto"/>
          </w:tcPr>
          <w:p w:rsidR="00E7272D" w:rsidRDefault="00F106E2">
            <w:r>
              <w:t>xsd:double</w:t>
            </w:r>
          </w:p>
        </w:tc>
        <w:tc>
          <w:tcPr>
            <w:tcW w:w="0" w:type="auto"/>
          </w:tcPr>
          <w:p w:rsidR="00E7272D" w:rsidRDefault="00E7272D"/>
        </w:tc>
        <w:tc>
          <w:tcPr>
            <w:tcW w:w="0" w:type="auto"/>
          </w:tcPr>
          <w:p w:rsidR="00E7272D" w:rsidRDefault="00F106E2">
            <w:r>
              <w:t>chemical shift (may be multiple e.g. for CH2 groups in 1H spectra. May be missing if unknown)</w:t>
            </w:r>
          </w:p>
        </w:tc>
      </w:tr>
      <w:tr w:rsidR="00E7272D">
        <w:tc>
          <w:tcPr>
            <w:tcW w:w="0" w:type="auto"/>
          </w:tcPr>
          <w:p w:rsidR="00E7272D" w:rsidRDefault="00F106E2">
            <w:r>
              <w:t>glycan:has_chemical_shift_max</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Maximum value of chemical shift.</w:t>
            </w:r>
          </w:p>
        </w:tc>
      </w:tr>
      <w:tr w:rsidR="00E7272D">
        <w:tc>
          <w:tcPr>
            <w:tcW w:w="0" w:type="auto"/>
          </w:tcPr>
          <w:p w:rsidR="00E7272D" w:rsidRDefault="00F106E2">
            <w:r>
              <w:t>glycan:has_chemical_shift_min</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Minimum value of chemical shift.</w:t>
            </w:r>
          </w:p>
        </w:tc>
      </w:tr>
      <w:tr w:rsidR="00E7272D">
        <w:tc>
          <w:tcPr>
            <w:tcW w:w="0" w:type="auto"/>
          </w:tcPr>
          <w:p w:rsidR="00E7272D" w:rsidRDefault="00F106E2">
            <w:r>
              <w:t>glycan:has_coupling_constant</w:t>
            </w:r>
          </w:p>
        </w:tc>
        <w:tc>
          <w:tcPr>
            <w:tcW w:w="0" w:type="auto"/>
          </w:tcPr>
          <w:p w:rsidR="00E7272D" w:rsidRDefault="00F106E2">
            <w:r>
              <w:t>xsd:double</w:t>
            </w:r>
          </w:p>
        </w:tc>
        <w:tc>
          <w:tcPr>
            <w:tcW w:w="0" w:type="auto"/>
          </w:tcPr>
          <w:p w:rsidR="00E7272D" w:rsidRDefault="00E7272D"/>
        </w:tc>
        <w:tc>
          <w:tcPr>
            <w:tcW w:w="0" w:type="auto"/>
          </w:tcPr>
          <w:p w:rsidR="00E7272D" w:rsidRDefault="00F106E2">
            <w:r>
              <w:t>values in Hz</w:t>
            </w:r>
          </w:p>
        </w:tc>
      </w:tr>
      <w:tr w:rsidR="00E7272D">
        <w:tc>
          <w:tcPr>
            <w:tcW w:w="0" w:type="auto"/>
          </w:tcPr>
          <w:p w:rsidR="00E7272D" w:rsidRDefault="00F106E2">
            <w:r>
              <w:t>glycan:has_multiplicity</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single-character literal (S,M,D,T ,Q) or combination</w:t>
            </w:r>
          </w:p>
        </w:tc>
      </w:tr>
      <w:tr w:rsidR="00E7272D">
        <w:tc>
          <w:tcPr>
            <w:tcW w:w="0" w:type="auto"/>
          </w:tcPr>
          <w:p w:rsidR="00E7272D" w:rsidRDefault="00F106E2">
            <w:r>
              <w:t>glycan:is_missing</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If true unassigned signal. NO if a signal can not exist, rather than its unknown.</w:t>
            </w:r>
          </w:p>
        </w:tc>
      </w:tr>
      <w:tr w:rsidR="00E7272D">
        <w:tc>
          <w:tcPr>
            <w:tcW w:w="0" w:type="auto"/>
          </w:tcPr>
          <w:p w:rsidR="00E7272D" w:rsidRDefault="00F106E2">
            <w:r>
              <w:t>glycan:of_carbon_number</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carbon atom number</w:t>
            </w:r>
          </w:p>
        </w:tc>
      </w:tr>
    </w:tbl>
    <w:p w:rsidR="00E7272D" w:rsidRDefault="00F106E2">
      <w:r>
        <w:br/>
      </w:r>
    </w:p>
    <w:p w:rsidR="00E7272D" w:rsidRDefault="00F106E2">
      <w:pPr>
        <w:pStyle w:val="2"/>
      </w:pPr>
      <w:bookmarkStart w:id="255" w:name="_Toc368658263"/>
      <w:r>
        <w:t>Subspectrum</w:t>
      </w:r>
      <w:bookmarkEnd w:id="255"/>
    </w:p>
    <w:p w:rsidR="00E7272D" w:rsidRDefault="00F106E2">
      <w:r>
        <w:t>Subspectrum of NMR data. It contains the annotated signals.</w:t>
      </w:r>
    </w:p>
    <w:p w:rsidR="00E7272D" w:rsidRPr="00D07960" w:rsidRDefault="00F106E2">
      <w:pPr>
        <w:rPr>
          <w:lang w:val="de-DE"/>
        </w:rPr>
      </w:pPr>
      <w:r w:rsidRPr="00D07960">
        <w:rPr>
          <w:b/>
          <w:lang w:val="de-DE"/>
        </w:rPr>
        <w:lastRenderedPageBreak/>
        <w:t xml:space="preserve">URI: </w:t>
      </w:r>
      <w:r w:rsidRPr="00D07960">
        <w:rPr>
          <w:lang w:val="de-DE"/>
        </w:rPr>
        <w:t>http://purl.jp/bio/12/glyco/glycan#subspectrum</w:t>
      </w:r>
    </w:p>
    <w:p w:rsidR="00E7272D" w:rsidRDefault="00F106E2">
      <w:r>
        <w:rPr>
          <w:b/>
        </w:rPr>
        <w:t xml:space="preserve">Superclass: </w:t>
      </w:r>
      <w:r>
        <w:t>glycan:nmr_property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414"/>
        <w:gridCol w:w="2317"/>
        <w:gridCol w:w="1175"/>
        <w:gridCol w:w="624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glycan:has_linkage_path</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path from the reducing end or from the rightmost residue in repeat</w:t>
            </w:r>
          </w:p>
        </w:tc>
      </w:tr>
      <w:tr w:rsidR="00E7272D">
        <w:tc>
          <w:tcPr>
            <w:tcW w:w="0" w:type="auto"/>
          </w:tcPr>
          <w:p w:rsidR="00E7272D" w:rsidRDefault="00F106E2">
            <w:r>
              <w:t>glycan:has_residue</w:t>
            </w:r>
          </w:p>
        </w:tc>
        <w:tc>
          <w:tcPr>
            <w:tcW w:w="0" w:type="auto"/>
          </w:tcPr>
          <w:p w:rsidR="00E7272D" w:rsidRDefault="00F106E2">
            <w:r>
              <w:t>glycan:monosaccharide</w:t>
            </w:r>
          </w:p>
        </w:tc>
        <w:tc>
          <w:tcPr>
            <w:tcW w:w="0" w:type="auto"/>
          </w:tcPr>
          <w:p w:rsidR="00E7272D" w:rsidRDefault="00F106E2">
            <w:r>
              <w:t>yes</w:t>
            </w:r>
          </w:p>
        </w:tc>
        <w:tc>
          <w:tcPr>
            <w:tcW w:w="0" w:type="auto"/>
          </w:tcPr>
          <w:p w:rsidR="00E7272D" w:rsidRDefault="00F106E2">
            <w:r>
              <w:t>Monosaccharide annotation of the subspectrum.</w:t>
            </w:r>
          </w:p>
        </w:tc>
      </w:tr>
      <w:tr w:rsidR="00E7272D">
        <w:tc>
          <w:tcPr>
            <w:tcW w:w="0" w:type="auto"/>
          </w:tcPr>
          <w:p w:rsidR="00E7272D" w:rsidRDefault="00F106E2">
            <w:r>
              <w:t>glycan:has_signal</w:t>
            </w:r>
          </w:p>
        </w:tc>
        <w:tc>
          <w:tcPr>
            <w:tcW w:w="0" w:type="auto"/>
          </w:tcPr>
          <w:p w:rsidR="00E7272D" w:rsidRDefault="00F106E2">
            <w:r>
              <w:t>glycan:signal</w:t>
            </w:r>
          </w:p>
        </w:tc>
        <w:tc>
          <w:tcPr>
            <w:tcW w:w="0" w:type="auto"/>
          </w:tcPr>
          <w:p w:rsidR="00E7272D" w:rsidRDefault="00E7272D"/>
        </w:tc>
        <w:tc>
          <w:tcPr>
            <w:tcW w:w="0" w:type="auto"/>
          </w:tcPr>
          <w:p w:rsidR="00E7272D" w:rsidRDefault="00F106E2">
            <w:r>
              <w:t>Resource to a :signal</w:t>
            </w:r>
          </w:p>
        </w:tc>
      </w:tr>
    </w:tbl>
    <w:p w:rsidR="00E7272D" w:rsidRDefault="00F106E2">
      <w:r>
        <w:br/>
      </w:r>
    </w:p>
    <w:p w:rsidR="00E7272D" w:rsidRDefault="00F106E2">
      <w:pPr>
        <w:pStyle w:val="1"/>
      </w:pPr>
      <w:bookmarkStart w:id="256" w:name="_Toc368658264"/>
      <w:r>
        <w:t>Polymerization Degree</w:t>
      </w:r>
      <w:bookmarkEnd w:id="256"/>
    </w:p>
    <w:p w:rsidR="00E7272D" w:rsidRDefault="00F106E2">
      <w:r>
        <w:t>A repeat is a property of a polysaccharide that specifies how often the oligomer part is repeated to form the polysaccharide.</w:t>
      </w:r>
    </w:p>
    <w:p w:rsidR="00E7272D" w:rsidRPr="00D07960" w:rsidRDefault="00F106E2">
      <w:pPr>
        <w:rPr>
          <w:lang w:val="de-DE"/>
        </w:rPr>
      </w:pPr>
      <w:r w:rsidRPr="00D07960">
        <w:rPr>
          <w:b/>
          <w:lang w:val="de-DE"/>
        </w:rPr>
        <w:t xml:space="preserve">URI: </w:t>
      </w:r>
      <w:r w:rsidRPr="00D07960">
        <w:rPr>
          <w:lang w:val="de-DE"/>
        </w:rPr>
        <w:t>http://purl.jp/bio/12/glyco/glycan#polymerization_degree</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754"/>
        <w:gridCol w:w="2337"/>
        <w:gridCol w:w="1175"/>
        <w:gridCol w:w="547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glycan:has_repeat_attribute</w:t>
            </w:r>
          </w:p>
        </w:tc>
        <w:tc>
          <w:tcPr>
            <w:tcW w:w="0" w:type="auto"/>
          </w:tcPr>
          <w:p w:rsidR="00E7272D" w:rsidRDefault="00F106E2">
            <w:r>
              <w:t>glycan:repeat_attribute</w:t>
            </w:r>
          </w:p>
        </w:tc>
        <w:tc>
          <w:tcPr>
            <w:tcW w:w="0" w:type="auto"/>
          </w:tcPr>
          <w:p w:rsidR="00E7272D" w:rsidRDefault="00F106E2">
            <w:r>
              <w:t>yes</w:t>
            </w:r>
          </w:p>
        </w:tc>
        <w:tc>
          <w:tcPr>
            <w:tcW w:w="0" w:type="auto"/>
          </w:tcPr>
          <w:p w:rsidR="00E7272D" w:rsidRDefault="00F106E2">
            <w:r>
              <w:t>(min, max, exact, average, unknown) part of repeating unit</w:t>
            </w:r>
          </w:p>
        </w:tc>
      </w:tr>
      <w:tr w:rsidR="00E7272D">
        <w:tc>
          <w:tcPr>
            <w:tcW w:w="0" w:type="auto"/>
          </w:tcPr>
          <w:p w:rsidR="00E7272D" w:rsidRDefault="00F106E2">
            <w:r>
              <w:lastRenderedPageBreak/>
              <w:t>glycan:has_repeat_count</w:t>
            </w:r>
          </w:p>
        </w:tc>
        <w:tc>
          <w:tcPr>
            <w:tcW w:w="0" w:type="auto"/>
          </w:tcPr>
          <w:p w:rsidR="00E7272D" w:rsidRDefault="00F106E2">
            <w:r>
              <w:t>xsd:positiveInteger</w:t>
            </w:r>
          </w:p>
        </w:tc>
        <w:tc>
          <w:tcPr>
            <w:tcW w:w="0" w:type="auto"/>
          </w:tcPr>
          <w:p w:rsidR="00E7272D" w:rsidRDefault="00F106E2">
            <w:r>
              <w:t>yes</w:t>
            </w:r>
          </w:p>
        </w:tc>
        <w:tc>
          <w:tcPr>
            <w:tcW w:w="0" w:type="auto"/>
          </w:tcPr>
          <w:p w:rsidR="00E7272D" w:rsidRDefault="00F106E2">
            <w:r>
              <w:t>value of repeat_attribute in resource, if known</w:t>
            </w:r>
          </w:p>
        </w:tc>
      </w:tr>
    </w:tbl>
    <w:p w:rsidR="00E7272D" w:rsidRDefault="00F106E2">
      <w:r>
        <w:br/>
      </w:r>
    </w:p>
    <w:p w:rsidR="00E7272D" w:rsidRDefault="00F106E2">
      <w:pPr>
        <w:pStyle w:val="1"/>
      </w:pPr>
      <w:bookmarkStart w:id="257" w:name="_Toc368658265"/>
      <w:r>
        <w:t>Reaction</w:t>
      </w:r>
      <w:bookmarkEnd w:id="257"/>
    </w:p>
    <w:p w:rsidR="00E7272D" w:rsidRDefault="00F106E2">
      <w:r>
        <w:t>Class for reaction process to create or degrade glycans or glycoconjugates.</w:t>
      </w:r>
    </w:p>
    <w:p w:rsidR="00E7272D" w:rsidRPr="00D07960" w:rsidRDefault="00F106E2">
      <w:pPr>
        <w:rPr>
          <w:lang w:val="de-DE"/>
        </w:rPr>
      </w:pPr>
      <w:r w:rsidRPr="00D07960">
        <w:rPr>
          <w:b/>
          <w:lang w:val="de-DE"/>
        </w:rPr>
        <w:t xml:space="preserve">URI: </w:t>
      </w:r>
      <w:r w:rsidRPr="00D07960">
        <w:rPr>
          <w:lang w:val="de-DE"/>
        </w:rPr>
        <w:t>http://purl.jp/bio/12/glyco/glycan#reaction</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102"/>
        <w:gridCol w:w="1540"/>
        <w:gridCol w:w="1175"/>
        <w:gridCol w:w="835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glycan:has_enzyme</w:t>
            </w:r>
          </w:p>
        </w:tc>
        <w:tc>
          <w:tcPr>
            <w:tcW w:w="0" w:type="auto"/>
          </w:tcPr>
          <w:p w:rsidR="00E7272D" w:rsidRDefault="00F106E2">
            <w:r>
              <w:t>glycan:enzyme</w:t>
            </w:r>
          </w:p>
        </w:tc>
        <w:tc>
          <w:tcPr>
            <w:tcW w:w="0" w:type="auto"/>
          </w:tcPr>
          <w:p w:rsidR="00E7272D" w:rsidRDefault="00E7272D"/>
        </w:tc>
        <w:tc>
          <w:tcPr>
            <w:tcW w:w="0" w:type="auto"/>
          </w:tcPr>
          <w:p w:rsidR="00E7272D" w:rsidRDefault="00F106E2">
            <w:r>
              <w:t>Object is an enzyme, which performs the reaction.</w:t>
            </w:r>
          </w:p>
        </w:tc>
      </w:tr>
      <w:tr w:rsidR="00E7272D">
        <w:tc>
          <w:tcPr>
            <w:tcW w:w="0" w:type="auto"/>
          </w:tcPr>
          <w:p w:rsidR="00E7272D" w:rsidRDefault="00F106E2">
            <w:r>
              <w:t>glycan:has_product</w:t>
            </w:r>
          </w:p>
        </w:tc>
        <w:tc>
          <w:tcPr>
            <w:tcW w:w="0" w:type="auto"/>
          </w:tcPr>
          <w:p w:rsidR="00E7272D" w:rsidRDefault="00E7272D"/>
        </w:tc>
        <w:tc>
          <w:tcPr>
            <w:tcW w:w="0" w:type="auto"/>
          </w:tcPr>
          <w:p w:rsidR="00E7272D" w:rsidRDefault="00E7272D"/>
        </w:tc>
        <w:tc>
          <w:tcPr>
            <w:tcW w:w="0" w:type="auto"/>
          </w:tcPr>
          <w:p w:rsidR="00E7272D" w:rsidRDefault="00F106E2">
            <w:r>
              <w:t>Object is generated by the reaction.</w:t>
            </w:r>
          </w:p>
        </w:tc>
      </w:tr>
      <w:tr w:rsidR="00E7272D">
        <w:tc>
          <w:tcPr>
            <w:tcW w:w="0" w:type="auto"/>
          </w:tcPr>
          <w:p w:rsidR="00E7272D" w:rsidRDefault="00F106E2">
            <w:r>
              <w:t>glycan:has_substrate</w:t>
            </w:r>
          </w:p>
        </w:tc>
        <w:tc>
          <w:tcPr>
            <w:tcW w:w="0" w:type="auto"/>
          </w:tcPr>
          <w:p w:rsidR="00E7272D" w:rsidRDefault="00E7272D"/>
        </w:tc>
        <w:tc>
          <w:tcPr>
            <w:tcW w:w="0" w:type="auto"/>
          </w:tcPr>
          <w:p w:rsidR="00E7272D" w:rsidRDefault="00E7272D"/>
        </w:tc>
        <w:tc>
          <w:tcPr>
            <w:tcW w:w="0" w:type="auto"/>
          </w:tcPr>
          <w:p w:rsidR="00E7272D" w:rsidRDefault="00F106E2">
            <w:r>
              <w:t>Object is consumed by the reaction.</w:t>
            </w:r>
          </w:p>
        </w:tc>
      </w:tr>
      <w:tr w:rsidR="00E7272D">
        <w:tc>
          <w:tcPr>
            <w:tcW w:w="0" w:type="auto"/>
          </w:tcPr>
          <w:p w:rsidR="00E7272D" w:rsidRDefault="00F106E2">
            <w:r>
              <w:t>glycan:used_buffer</w:t>
            </w:r>
          </w:p>
        </w:tc>
        <w:tc>
          <w:tcPr>
            <w:tcW w:w="0" w:type="auto"/>
          </w:tcPr>
          <w:p w:rsidR="00E7272D" w:rsidRDefault="00F106E2">
            <w:r>
              <w:t>glycan:buffer</w:t>
            </w:r>
          </w:p>
        </w:tc>
        <w:tc>
          <w:tcPr>
            <w:tcW w:w="0" w:type="auto"/>
          </w:tcPr>
          <w:p w:rsidR="00E7272D" w:rsidRDefault="00E7272D"/>
        </w:tc>
        <w:tc>
          <w:tcPr>
            <w:tcW w:w="0" w:type="auto"/>
          </w:tcPr>
          <w:p w:rsidR="00E7272D" w:rsidRDefault="00F106E2">
            <w:r>
              <w:t>Link to buffer information, such as http://en.wikipedia.org/wiki/Phosphate_buffered_saline.</w:t>
            </w:r>
          </w:p>
        </w:tc>
      </w:tr>
    </w:tbl>
    <w:p w:rsidR="00E7272D" w:rsidRDefault="00F106E2">
      <w:r>
        <w:br/>
      </w:r>
    </w:p>
    <w:p w:rsidR="00E7272D" w:rsidRDefault="00F106E2">
      <w:pPr>
        <w:pStyle w:val="2"/>
      </w:pPr>
      <w:bookmarkStart w:id="258" w:name="_Toc368658266"/>
      <w:r>
        <w:t>Glycosyl Hydrolase Reaction</w:t>
      </w:r>
      <w:bookmarkEnd w:id="258"/>
    </w:p>
    <w:p w:rsidR="00E7272D" w:rsidRDefault="00F106E2">
      <w:r>
        <w:t>Instances of this class are glycosyl hydrolase reactions which releases monosaccharide or oligosaccharides from the glycan or glycoconjugate.</w:t>
      </w:r>
    </w:p>
    <w:p w:rsidR="00E7272D" w:rsidRPr="00D07960" w:rsidRDefault="00F106E2">
      <w:pPr>
        <w:rPr>
          <w:lang w:val="de-DE"/>
        </w:rPr>
      </w:pPr>
      <w:r w:rsidRPr="00D07960">
        <w:rPr>
          <w:b/>
          <w:lang w:val="de-DE"/>
        </w:rPr>
        <w:lastRenderedPageBreak/>
        <w:t xml:space="preserve">URI: </w:t>
      </w:r>
      <w:r w:rsidRPr="00D07960">
        <w:rPr>
          <w:lang w:val="de-DE"/>
        </w:rPr>
        <w:t>http://purl.jp/bio/12/glyco/glycan#glycosyl_hydrolase_reaction</w:t>
      </w:r>
    </w:p>
    <w:p w:rsidR="00E7272D" w:rsidRDefault="00F106E2">
      <w:r>
        <w:rPr>
          <w:b/>
        </w:rPr>
        <w:t xml:space="preserve">Superclass: </w:t>
      </w:r>
      <w:r>
        <w:t>glycan:reaction</w:t>
      </w:r>
    </w:p>
    <w:p w:rsidR="00E7272D" w:rsidRDefault="00F106E2">
      <w:r>
        <w:br/>
      </w:r>
    </w:p>
    <w:p w:rsidR="00E7272D" w:rsidRDefault="00F106E2">
      <w:pPr>
        <w:pStyle w:val="2"/>
      </w:pPr>
      <w:bookmarkStart w:id="259" w:name="_Toc368658267"/>
      <w:r>
        <w:t>Glycosyltransferase Reaction</w:t>
      </w:r>
      <w:bookmarkEnd w:id="259"/>
    </w:p>
    <w:p w:rsidR="00E7272D" w:rsidRDefault="00F106E2">
      <w:r>
        <w:t>Instances of this class are glycosyltransferase reactions that build up glycans or glycoconjugates by attaching additional monosaccharides or oligosaccharides to them.</w:t>
      </w:r>
    </w:p>
    <w:p w:rsidR="00E7272D" w:rsidRPr="00D07960" w:rsidRDefault="00F106E2">
      <w:pPr>
        <w:rPr>
          <w:lang w:val="de-DE"/>
        </w:rPr>
      </w:pPr>
      <w:r w:rsidRPr="00D07960">
        <w:rPr>
          <w:b/>
          <w:lang w:val="de-DE"/>
        </w:rPr>
        <w:t xml:space="preserve">URI: </w:t>
      </w:r>
      <w:r w:rsidRPr="00D07960">
        <w:rPr>
          <w:lang w:val="de-DE"/>
        </w:rPr>
        <w:t>http://purl.jp/bio/12/glyco/glycan#glycosyltransferase_reaction</w:t>
      </w:r>
    </w:p>
    <w:p w:rsidR="00E7272D" w:rsidRDefault="00F106E2">
      <w:r>
        <w:rPr>
          <w:b/>
        </w:rPr>
        <w:t xml:space="preserve">Superclass: </w:t>
      </w:r>
      <w:r>
        <w:t>glycan:reaction</w:t>
      </w:r>
    </w:p>
    <w:p w:rsidR="00E7272D" w:rsidRDefault="00F106E2">
      <w:r>
        <w:br/>
      </w:r>
    </w:p>
    <w:p w:rsidR="00E7272D" w:rsidRDefault="00F106E2">
      <w:pPr>
        <w:pStyle w:val="2"/>
      </w:pPr>
      <w:bookmarkStart w:id="260" w:name="_Toc368658268"/>
      <w:r>
        <w:t>Sulfotransferase Reaction</w:t>
      </w:r>
      <w:bookmarkEnd w:id="260"/>
    </w:p>
    <w:p w:rsidR="00E7272D" w:rsidRDefault="00F106E2">
      <w:r>
        <w:t>Instances of this class are sulfotransferase reactions that modifies glycans or glycoconjugates by attaching sulfuric moiety to them.</w:t>
      </w:r>
    </w:p>
    <w:p w:rsidR="00E7272D" w:rsidRPr="00D07960" w:rsidRDefault="00F106E2">
      <w:pPr>
        <w:rPr>
          <w:lang w:val="de-DE"/>
        </w:rPr>
      </w:pPr>
      <w:r w:rsidRPr="00D07960">
        <w:rPr>
          <w:b/>
          <w:lang w:val="de-DE"/>
        </w:rPr>
        <w:t xml:space="preserve">URI: </w:t>
      </w:r>
      <w:r w:rsidRPr="00D07960">
        <w:rPr>
          <w:lang w:val="de-DE"/>
        </w:rPr>
        <w:t>http://purl.jp/bio/12/glyco/glycan#sulfotransferase_reaction</w:t>
      </w:r>
    </w:p>
    <w:p w:rsidR="00E7272D" w:rsidRDefault="00F106E2">
      <w:r>
        <w:rPr>
          <w:b/>
        </w:rPr>
        <w:t xml:space="preserve">Superclass: </w:t>
      </w:r>
      <w:r>
        <w:t>glycan:reaction</w:t>
      </w:r>
    </w:p>
    <w:p w:rsidR="00E7272D" w:rsidRDefault="00F106E2">
      <w:r>
        <w:br/>
      </w:r>
    </w:p>
    <w:p w:rsidR="00E7272D" w:rsidRDefault="00F106E2">
      <w:pPr>
        <w:pStyle w:val="1"/>
      </w:pPr>
      <w:bookmarkStart w:id="261" w:name="_Toc368658269"/>
      <w:r>
        <w:lastRenderedPageBreak/>
        <w:t>Referenced Compound</w:t>
      </w:r>
      <w:bookmarkEnd w:id="261"/>
    </w:p>
    <w:p w:rsidR="00E7272D" w:rsidRDefault="00F106E2">
      <w:r>
        <w:t>Previously correlation instances, which connects  a compound class and other information (source, references, evidence) that belong to one data set. That allows to specify that a compound instance, which has been found in a certain source was published by a certain publication.</w:t>
      </w:r>
    </w:p>
    <w:p w:rsidR="00E7272D" w:rsidRPr="00D07960" w:rsidRDefault="00F106E2">
      <w:pPr>
        <w:rPr>
          <w:lang w:val="de-DE"/>
        </w:rPr>
      </w:pPr>
      <w:r w:rsidRPr="00D07960">
        <w:rPr>
          <w:b/>
          <w:lang w:val="de-DE"/>
        </w:rPr>
        <w:t xml:space="preserve">URI: </w:t>
      </w:r>
      <w:r w:rsidRPr="00D07960">
        <w:rPr>
          <w:lang w:val="de-DE"/>
        </w:rPr>
        <w:t>http://purl.jp/bio/12/glyco/glycan#referenced_compound</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910"/>
        <w:gridCol w:w="2211"/>
        <w:gridCol w:w="1175"/>
        <w:gridCol w:w="688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glycan:elucidated</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if this glycan was elucidated (rather than just studied) in this publication</w:t>
            </w:r>
          </w:p>
        </w:tc>
      </w:tr>
      <w:tr w:rsidR="00E7272D">
        <w:tc>
          <w:tcPr>
            <w:tcW w:w="0" w:type="auto"/>
          </w:tcPr>
          <w:p w:rsidR="00E7272D" w:rsidRDefault="00F106E2">
            <w:r>
              <w:t>glycan:has_evidence</w:t>
            </w:r>
          </w:p>
        </w:tc>
        <w:tc>
          <w:tcPr>
            <w:tcW w:w="0" w:type="auto"/>
          </w:tcPr>
          <w:p w:rsidR="00E7272D" w:rsidRDefault="00F106E2">
            <w:r>
              <w:t>glycan:evidence</w:t>
            </w:r>
          </w:p>
        </w:tc>
        <w:tc>
          <w:tcPr>
            <w:tcW w:w="0" w:type="auto"/>
          </w:tcPr>
          <w:p w:rsidR="00E7272D" w:rsidRDefault="00E7272D"/>
        </w:tc>
        <w:tc>
          <w:tcPr>
            <w:tcW w:w="0" w:type="auto"/>
          </w:tcPr>
          <w:p w:rsidR="00E7272D" w:rsidRDefault="00F106E2">
            <w:r>
              <w:t>evidence for a given set of information (glycan, publication). An evidence can be any type of experimental data.</w:t>
            </w:r>
          </w:p>
        </w:tc>
      </w:tr>
      <w:tr w:rsidR="00E7272D">
        <w:tc>
          <w:tcPr>
            <w:tcW w:w="0" w:type="auto"/>
          </w:tcPr>
          <w:p w:rsidR="00E7272D" w:rsidRDefault="00F106E2">
            <w:r>
              <w:t>glycan:has_glycan</w:t>
            </w:r>
          </w:p>
        </w:tc>
        <w:tc>
          <w:tcPr>
            <w:tcW w:w="0" w:type="auto"/>
          </w:tcPr>
          <w:p w:rsidR="00E7272D" w:rsidRDefault="00F106E2">
            <w:r>
              <w:t>glycan:saccharide</w:t>
            </w:r>
          </w:p>
        </w:tc>
        <w:tc>
          <w:tcPr>
            <w:tcW w:w="0" w:type="auto"/>
          </w:tcPr>
          <w:p w:rsidR="00E7272D" w:rsidRDefault="00F106E2">
            <w:r>
              <w:t>yes</w:t>
            </w:r>
          </w:p>
        </w:tc>
        <w:tc>
          <w:tcPr>
            <w:tcW w:w="0" w:type="auto"/>
          </w:tcPr>
          <w:p w:rsidR="00E7272D" w:rsidRDefault="00F106E2">
            <w:r>
              <w:t>The glycan object referenced by this subject.</w:t>
            </w:r>
          </w:p>
        </w:tc>
      </w:tr>
      <w:tr w:rsidR="00E7272D">
        <w:tc>
          <w:tcPr>
            <w:tcW w:w="0" w:type="auto"/>
          </w:tcPr>
          <w:p w:rsidR="00E7272D" w:rsidRDefault="00F106E2">
            <w:r>
              <w:t>glycan:has_resource_entry</w:t>
            </w:r>
          </w:p>
        </w:tc>
        <w:tc>
          <w:tcPr>
            <w:tcW w:w="0" w:type="auto"/>
          </w:tcPr>
          <w:p w:rsidR="00E7272D" w:rsidRDefault="00F106E2">
            <w:r>
              <w:t>glycan:resource_entry</w:t>
            </w:r>
          </w:p>
        </w:tc>
        <w:tc>
          <w:tcPr>
            <w:tcW w:w="0" w:type="auto"/>
          </w:tcPr>
          <w:p w:rsidR="00E7272D" w:rsidRDefault="00E7272D"/>
        </w:tc>
        <w:tc>
          <w:tcPr>
            <w:tcW w:w="0" w:type="auto"/>
          </w:tcPr>
          <w:p w:rsidR="00E7272D" w:rsidRDefault="00F106E2">
            <w:r>
              <w:t>Assigns a resource entry to a compound.</w:t>
            </w:r>
          </w:p>
        </w:tc>
      </w:tr>
      <w:tr w:rsidR="00E7272D">
        <w:tc>
          <w:tcPr>
            <w:tcW w:w="0" w:type="auto"/>
          </w:tcPr>
          <w:p w:rsidR="00E7272D" w:rsidRDefault="00F106E2">
            <w:r>
              <w:t>glycan:has_structure_location</w:t>
            </w:r>
          </w:p>
        </w:tc>
        <w:tc>
          <w:tcPr>
            <w:tcW w:w="0" w:type="auto"/>
          </w:tcPr>
          <w:p w:rsidR="00E7272D" w:rsidRDefault="00F106E2">
            <w:r>
              <w:t>xsd:string</w:t>
            </w:r>
          </w:p>
        </w:tc>
        <w:tc>
          <w:tcPr>
            <w:tcW w:w="0" w:type="auto"/>
          </w:tcPr>
          <w:p w:rsidR="00E7272D" w:rsidRDefault="00E7272D"/>
        </w:tc>
        <w:tc>
          <w:tcPr>
            <w:tcW w:w="0" w:type="auto"/>
          </w:tcPr>
          <w:p w:rsidR="00E7272D" w:rsidRDefault="00F106E2">
            <w:r>
              <w:t>The location of the referenced compound in a publication (e.g. Figure 1).</w:t>
            </w:r>
          </w:p>
        </w:tc>
      </w:tr>
      <w:tr w:rsidR="00E7272D">
        <w:tc>
          <w:tcPr>
            <w:tcW w:w="0" w:type="auto"/>
          </w:tcPr>
          <w:p w:rsidR="00E7272D" w:rsidRDefault="00F106E2">
            <w:r>
              <w:t>glycan:is_from_source</w:t>
            </w:r>
          </w:p>
        </w:tc>
        <w:tc>
          <w:tcPr>
            <w:tcW w:w="0" w:type="auto"/>
          </w:tcPr>
          <w:p w:rsidR="00E7272D" w:rsidRDefault="00F106E2">
            <w:r>
              <w:t>glycan:source</w:t>
            </w:r>
          </w:p>
        </w:tc>
        <w:tc>
          <w:tcPr>
            <w:tcW w:w="0" w:type="auto"/>
          </w:tcPr>
          <w:p w:rsidR="00E7272D" w:rsidRDefault="00E7272D"/>
        </w:tc>
        <w:tc>
          <w:tcPr>
            <w:tcW w:w="0" w:type="auto"/>
          </w:tcPr>
          <w:p w:rsidR="00E7272D" w:rsidRDefault="00F106E2">
            <w:r>
              <w:t>Source annotation for a referenced compound.</w:t>
            </w:r>
          </w:p>
        </w:tc>
      </w:tr>
      <w:tr w:rsidR="00E7272D">
        <w:tc>
          <w:tcPr>
            <w:tcW w:w="0" w:type="auto"/>
          </w:tcPr>
          <w:p w:rsidR="00E7272D" w:rsidRDefault="00F106E2">
            <w:r>
              <w:t>glycan:published_in</w:t>
            </w:r>
          </w:p>
        </w:tc>
        <w:tc>
          <w:tcPr>
            <w:tcW w:w="0" w:type="auto"/>
          </w:tcPr>
          <w:p w:rsidR="00E7272D" w:rsidRDefault="00F106E2">
            <w:r>
              <w:t>glycan:citation</w:t>
            </w:r>
          </w:p>
        </w:tc>
        <w:tc>
          <w:tcPr>
            <w:tcW w:w="0" w:type="auto"/>
          </w:tcPr>
          <w:p w:rsidR="00E7272D" w:rsidRDefault="00F106E2">
            <w:r>
              <w:t>yes</w:t>
            </w:r>
          </w:p>
        </w:tc>
        <w:tc>
          <w:tcPr>
            <w:tcW w:w="0" w:type="auto"/>
          </w:tcPr>
          <w:p w:rsidR="00E7272D" w:rsidRDefault="00F106E2">
            <w:r>
              <w:t>Reference information for the subject.</w:t>
            </w:r>
          </w:p>
        </w:tc>
      </w:tr>
    </w:tbl>
    <w:p w:rsidR="00E7272D" w:rsidRDefault="00F106E2">
      <w:r>
        <w:br/>
      </w:r>
    </w:p>
    <w:p w:rsidR="00E7272D" w:rsidRDefault="00F106E2">
      <w:pPr>
        <w:pStyle w:val="1"/>
      </w:pPr>
      <w:bookmarkStart w:id="262" w:name="_Toc368658270"/>
      <w:r>
        <w:lastRenderedPageBreak/>
        <w:t>Repeat Attribute</w:t>
      </w:r>
      <w:bookmarkEnd w:id="262"/>
    </w:p>
    <w:p w:rsidR="00E7272D" w:rsidRDefault="00F106E2">
      <w:r>
        <w:t>List of possible attributes to specify the repeat count. Possible values are average, exact, minimum, maximum or unknown.</w:t>
      </w:r>
    </w:p>
    <w:p w:rsidR="00E7272D" w:rsidRPr="00D07960" w:rsidRDefault="00F106E2">
      <w:pPr>
        <w:rPr>
          <w:lang w:val="de-DE"/>
        </w:rPr>
      </w:pPr>
      <w:r w:rsidRPr="00D07960">
        <w:rPr>
          <w:b/>
          <w:lang w:val="de-DE"/>
        </w:rPr>
        <w:t xml:space="preserve">URI: </w:t>
      </w:r>
      <w:r w:rsidRPr="00D07960">
        <w:rPr>
          <w:lang w:val="de-DE"/>
        </w:rPr>
        <w:t>http://purl.jp/bio/12/glyco/glycan#repeat_attribute</w:t>
      </w:r>
    </w:p>
    <w:p w:rsidR="00E7272D" w:rsidRDefault="00F106E2">
      <w:r>
        <w:rPr>
          <w:b/>
        </w:rPr>
        <w:t xml:space="preserve">Superclass: </w:t>
      </w:r>
      <w:r>
        <w:t>owl:Thing</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282"/>
        <w:gridCol w:w="1052"/>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glycan:repeat_attribute_unknown</w:t>
            </w:r>
          </w:p>
        </w:tc>
        <w:tc>
          <w:tcPr>
            <w:tcW w:w="0" w:type="auto"/>
          </w:tcPr>
          <w:p w:rsidR="00E7272D" w:rsidRDefault="00F106E2">
            <w:r>
              <w:t>unknown</w:t>
            </w:r>
          </w:p>
        </w:tc>
        <w:tc>
          <w:tcPr>
            <w:tcW w:w="0" w:type="auto"/>
          </w:tcPr>
          <w:p w:rsidR="00E7272D" w:rsidRDefault="00E7272D"/>
        </w:tc>
      </w:tr>
      <w:tr w:rsidR="00E7272D">
        <w:tc>
          <w:tcPr>
            <w:tcW w:w="0" w:type="auto"/>
          </w:tcPr>
          <w:p w:rsidR="00E7272D" w:rsidRDefault="00F106E2">
            <w:r>
              <w:t>glycan:repeat_attribute_min</w:t>
            </w:r>
          </w:p>
        </w:tc>
        <w:tc>
          <w:tcPr>
            <w:tcW w:w="0" w:type="auto"/>
          </w:tcPr>
          <w:p w:rsidR="00E7272D" w:rsidRDefault="00F106E2">
            <w:r>
              <w:t>min</w:t>
            </w:r>
          </w:p>
        </w:tc>
        <w:tc>
          <w:tcPr>
            <w:tcW w:w="0" w:type="auto"/>
          </w:tcPr>
          <w:p w:rsidR="00E7272D" w:rsidRDefault="00E7272D"/>
        </w:tc>
      </w:tr>
      <w:tr w:rsidR="00E7272D">
        <w:tc>
          <w:tcPr>
            <w:tcW w:w="0" w:type="auto"/>
          </w:tcPr>
          <w:p w:rsidR="00E7272D" w:rsidRDefault="00F106E2">
            <w:r>
              <w:t>glycan:repeat_attribute_max</w:t>
            </w:r>
          </w:p>
        </w:tc>
        <w:tc>
          <w:tcPr>
            <w:tcW w:w="0" w:type="auto"/>
          </w:tcPr>
          <w:p w:rsidR="00E7272D" w:rsidRDefault="00F106E2">
            <w:r>
              <w:t>max</w:t>
            </w:r>
          </w:p>
        </w:tc>
        <w:tc>
          <w:tcPr>
            <w:tcW w:w="0" w:type="auto"/>
          </w:tcPr>
          <w:p w:rsidR="00E7272D" w:rsidRDefault="00E7272D"/>
        </w:tc>
      </w:tr>
      <w:tr w:rsidR="00E7272D">
        <w:tc>
          <w:tcPr>
            <w:tcW w:w="0" w:type="auto"/>
          </w:tcPr>
          <w:p w:rsidR="00E7272D" w:rsidRDefault="00F106E2">
            <w:r>
              <w:t>glycan:repeat_attribute_exact</w:t>
            </w:r>
          </w:p>
        </w:tc>
        <w:tc>
          <w:tcPr>
            <w:tcW w:w="0" w:type="auto"/>
          </w:tcPr>
          <w:p w:rsidR="00E7272D" w:rsidRDefault="00F106E2">
            <w:r>
              <w:t>exact</w:t>
            </w:r>
          </w:p>
        </w:tc>
        <w:tc>
          <w:tcPr>
            <w:tcW w:w="0" w:type="auto"/>
          </w:tcPr>
          <w:p w:rsidR="00E7272D" w:rsidRDefault="00E7272D"/>
        </w:tc>
      </w:tr>
      <w:tr w:rsidR="00E7272D">
        <w:tc>
          <w:tcPr>
            <w:tcW w:w="0" w:type="auto"/>
          </w:tcPr>
          <w:p w:rsidR="00E7272D" w:rsidRDefault="00F106E2">
            <w:r>
              <w:t>glycan:repeat_attribute_average</w:t>
            </w:r>
          </w:p>
        </w:tc>
        <w:tc>
          <w:tcPr>
            <w:tcW w:w="0" w:type="auto"/>
          </w:tcPr>
          <w:p w:rsidR="00E7272D" w:rsidRDefault="00F106E2">
            <w:r>
              <w:t>average</w:t>
            </w:r>
          </w:p>
        </w:tc>
        <w:tc>
          <w:tcPr>
            <w:tcW w:w="0" w:type="auto"/>
          </w:tcPr>
          <w:p w:rsidR="00E7272D" w:rsidRDefault="00E7272D"/>
        </w:tc>
      </w:tr>
    </w:tbl>
    <w:p w:rsidR="00E7272D" w:rsidRDefault="00F106E2">
      <w:r>
        <w:br/>
      </w:r>
    </w:p>
    <w:p w:rsidR="00E7272D" w:rsidRDefault="00F106E2">
      <w:pPr>
        <w:pStyle w:val="1"/>
      </w:pPr>
      <w:bookmarkStart w:id="263" w:name="_Toc368658271"/>
      <w:r>
        <w:t>Resource Entry</w:t>
      </w:r>
      <w:bookmarkEnd w:id="263"/>
    </w:p>
    <w:p w:rsidR="00E7272D" w:rsidRDefault="00F106E2">
      <w:r>
        <w:t>A resource entry describes an entry about the glycan in another database.</w:t>
      </w:r>
    </w:p>
    <w:p w:rsidR="00E7272D" w:rsidRPr="00D07960" w:rsidRDefault="00F106E2">
      <w:pPr>
        <w:rPr>
          <w:lang w:val="de-DE"/>
        </w:rPr>
      </w:pPr>
      <w:r w:rsidRPr="00D07960">
        <w:rPr>
          <w:b/>
          <w:lang w:val="de-DE"/>
        </w:rPr>
        <w:t xml:space="preserve">URI: </w:t>
      </w:r>
      <w:r w:rsidRPr="00D07960">
        <w:rPr>
          <w:lang w:val="de-DE"/>
        </w:rPr>
        <w:t>http://purl.jp/bio/12/glyco/glycan#resource_entry</w:t>
      </w:r>
    </w:p>
    <w:p w:rsidR="00E7272D" w:rsidRDefault="00F106E2">
      <w:r>
        <w:rPr>
          <w:b/>
        </w:rPr>
        <w:t xml:space="preserve">Superclass: </w:t>
      </w:r>
      <w:r>
        <w:t>owl:Thing</w:t>
      </w:r>
    </w:p>
    <w:p w:rsidR="00E7272D" w:rsidRDefault="00F106E2">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612"/>
        <w:gridCol w:w="2337"/>
        <w:gridCol w:w="1175"/>
        <w:gridCol w:w="5671"/>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dcterms:identifier</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Identifier of the glycan in the database.</w:t>
            </w:r>
          </w:p>
        </w:tc>
      </w:tr>
      <w:tr w:rsidR="00E7272D">
        <w:tc>
          <w:tcPr>
            <w:tcW w:w="0" w:type="auto"/>
          </w:tcPr>
          <w:p w:rsidR="00E7272D" w:rsidRDefault="00F106E2">
            <w:r>
              <w:t>glycan:in_glycan_database</w:t>
            </w:r>
          </w:p>
        </w:tc>
        <w:tc>
          <w:tcPr>
            <w:tcW w:w="0" w:type="auto"/>
          </w:tcPr>
          <w:p w:rsidR="00E7272D" w:rsidRDefault="00F106E2">
            <w:r>
              <w:t>glycan:glycan_database</w:t>
            </w:r>
          </w:p>
        </w:tc>
        <w:tc>
          <w:tcPr>
            <w:tcW w:w="0" w:type="auto"/>
          </w:tcPr>
          <w:p w:rsidR="00E7272D" w:rsidRDefault="00F106E2">
            <w:r>
              <w:t>yes</w:t>
            </w:r>
          </w:p>
        </w:tc>
        <w:tc>
          <w:tcPr>
            <w:tcW w:w="0" w:type="auto"/>
          </w:tcPr>
          <w:p w:rsidR="00E7272D" w:rsidRDefault="00F106E2">
            <w:r>
              <w:t>Glycan is present in the glycan database specified by the URI.</w:t>
            </w:r>
          </w:p>
        </w:tc>
      </w:tr>
    </w:tbl>
    <w:p w:rsidR="00E7272D" w:rsidRDefault="00F106E2">
      <w:r>
        <w:br/>
      </w:r>
    </w:p>
    <w:p w:rsidR="00E7272D" w:rsidRDefault="00F106E2">
      <w:pPr>
        <w:pStyle w:val="1"/>
      </w:pPr>
      <w:bookmarkStart w:id="264" w:name="_Toc368658272"/>
      <w:r>
        <w:t>Role</w:t>
      </w:r>
      <w:bookmarkEnd w:id="264"/>
    </w:p>
    <w:p w:rsidR="00E7272D" w:rsidRDefault="00F106E2">
      <w:r>
        <w:t>Classification hierarchy for molecular functions.</w:t>
      </w:r>
    </w:p>
    <w:p w:rsidR="00E7272D" w:rsidRPr="00D07960" w:rsidRDefault="00F106E2">
      <w:pPr>
        <w:rPr>
          <w:lang w:val="de-DE"/>
        </w:rPr>
      </w:pPr>
      <w:r w:rsidRPr="00D07960">
        <w:rPr>
          <w:b/>
          <w:lang w:val="de-DE"/>
        </w:rPr>
        <w:t xml:space="preserve">URI: </w:t>
      </w:r>
      <w:r w:rsidRPr="00D07960">
        <w:rPr>
          <w:lang w:val="de-DE"/>
        </w:rPr>
        <w:t>http://purl.jp/bio/12/glyco/glycan#role</w:t>
      </w:r>
    </w:p>
    <w:p w:rsidR="00E7272D" w:rsidRDefault="00F106E2">
      <w:r>
        <w:rPr>
          <w:b/>
        </w:rPr>
        <w:t xml:space="preserve">Superclass: </w:t>
      </w:r>
      <w:r>
        <w:t>owl:Thing</w:t>
      </w:r>
    </w:p>
    <w:p w:rsidR="00E7272D" w:rsidRDefault="00F106E2">
      <w:r>
        <w:br/>
      </w:r>
    </w:p>
    <w:p w:rsidR="00E7272D" w:rsidRDefault="00F106E2">
      <w:pPr>
        <w:pStyle w:val="2"/>
      </w:pPr>
      <w:bookmarkStart w:id="265" w:name="_Toc368658273"/>
      <w:r>
        <w:t>Buffer</w:t>
      </w:r>
      <w:bookmarkEnd w:id="265"/>
    </w:p>
    <w:p w:rsidR="00E7272D" w:rsidRDefault="00F106E2">
      <w:r>
        <w:t>A buffer is an aqueous solution consisting of a mixture of a weak acid and its conjugate base or a weak base and its conjugate acid.</w:t>
      </w:r>
    </w:p>
    <w:p w:rsidR="00E7272D" w:rsidRPr="00D07960" w:rsidRDefault="00F106E2">
      <w:pPr>
        <w:rPr>
          <w:lang w:val="de-DE"/>
        </w:rPr>
      </w:pPr>
      <w:r w:rsidRPr="00D07960">
        <w:rPr>
          <w:b/>
          <w:lang w:val="de-DE"/>
        </w:rPr>
        <w:t xml:space="preserve">URI: </w:t>
      </w:r>
      <w:r w:rsidRPr="00D07960">
        <w:rPr>
          <w:lang w:val="de-DE"/>
        </w:rPr>
        <w:t>http://purl.jp/bio/12/glyco/glycan#buffer</w:t>
      </w:r>
    </w:p>
    <w:p w:rsidR="00E7272D" w:rsidRDefault="00F106E2">
      <w:r>
        <w:rPr>
          <w:b/>
        </w:rPr>
        <w:t xml:space="preserve">Superclass: </w:t>
      </w:r>
      <w:r>
        <w:t>glycan:role</w:t>
      </w:r>
    </w:p>
    <w:p w:rsidR="00E7272D" w:rsidRDefault="00F106E2">
      <w:r>
        <w:br/>
      </w:r>
    </w:p>
    <w:p w:rsidR="00E7272D" w:rsidRDefault="00F106E2">
      <w:pPr>
        <w:pStyle w:val="2"/>
      </w:pPr>
      <w:bookmarkStart w:id="266" w:name="_Toc368658274"/>
      <w:r>
        <w:lastRenderedPageBreak/>
        <w:t>Enzyme</w:t>
      </w:r>
      <w:bookmarkEnd w:id="266"/>
    </w:p>
    <w:p w:rsidR="00E7272D" w:rsidRDefault="00F106E2">
      <w:r>
        <w:t>Enzyme that take part in synthesis anddegradation of glycan.</w:t>
      </w:r>
    </w:p>
    <w:p w:rsidR="00E7272D" w:rsidRPr="00D07960" w:rsidRDefault="00F106E2">
      <w:pPr>
        <w:rPr>
          <w:lang w:val="de-DE"/>
        </w:rPr>
      </w:pPr>
      <w:r w:rsidRPr="00D07960">
        <w:rPr>
          <w:b/>
          <w:lang w:val="de-DE"/>
        </w:rPr>
        <w:t xml:space="preserve">URI: </w:t>
      </w:r>
      <w:r w:rsidRPr="00D07960">
        <w:rPr>
          <w:lang w:val="de-DE"/>
        </w:rPr>
        <w:t>http://purl.jp/bio/12/glyco/glycan#enzyme</w:t>
      </w:r>
    </w:p>
    <w:p w:rsidR="00E7272D" w:rsidRDefault="00F106E2">
      <w:r>
        <w:rPr>
          <w:b/>
        </w:rPr>
        <w:t xml:space="preserve">Superclass: </w:t>
      </w:r>
      <w:r>
        <w:t>glycan:role</w:t>
      </w:r>
    </w:p>
    <w:p w:rsidR="00E7272D" w:rsidRDefault="00F106E2">
      <w:r>
        <w:br/>
      </w:r>
    </w:p>
    <w:p w:rsidR="00E7272D" w:rsidRDefault="00F106E2">
      <w:pPr>
        <w:pStyle w:val="2"/>
      </w:pPr>
      <w:bookmarkStart w:id="267" w:name="_Toc368658275"/>
      <w:r>
        <w:t>Glycan Binder</w:t>
      </w:r>
      <w:bookmarkEnd w:id="267"/>
    </w:p>
    <w:p w:rsidR="00E7272D" w:rsidRDefault="00F106E2">
      <w:r>
        <w:t>A class of compound that has affinity to a glycan or glycoconjugate.  Usually a reference to a lectin, virus, bacteria, etc.</w:t>
      </w:r>
    </w:p>
    <w:p w:rsidR="00E7272D" w:rsidRDefault="00F106E2">
      <w:r>
        <w:rPr>
          <w:b/>
        </w:rPr>
        <w:t xml:space="preserve">URI: </w:t>
      </w:r>
      <w:r>
        <w:t>http://purl.jp/bio/12/glyco/glycan#glycan_binder</w:t>
      </w:r>
    </w:p>
    <w:p w:rsidR="00E7272D" w:rsidRDefault="00F106E2">
      <w:r>
        <w:rPr>
          <w:b/>
        </w:rPr>
        <w:t xml:space="preserve">Superclass: </w:t>
      </w:r>
      <w:r>
        <w:t>glycan:role</w:t>
      </w:r>
    </w:p>
    <w:p w:rsidR="00E7272D" w:rsidRDefault="00F106E2">
      <w:r>
        <w:br/>
      </w:r>
    </w:p>
    <w:p w:rsidR="00E7272D" w:rsidRDefault="00F106E2">
      <w:pPr>
        <w:pStyle w:val="3"/>
      </w:pPr>
      <w:bookmarkStart w:id="268" w:name="_Toc368658276"/>
      <w:r>
        <w:t>Antibody</w:t>
      </w:r>
      <w:bookmarkEnd w:id="268"/>
    </w:p>
    <w:p w:rsidR="00E7272D" w:rsidRDefault="00F106E2">
      <w:r>
        <w:t>A subclass of glycan_binder which binds to an epitope; in this namespace, this is a glycoepitope, which may be a (part of a) glycan or a part of a glycoconjugate.</w:t>
      </w:r>
    </w:p>
    <w:p w:rsidR="00E7272D" w:rsidRPr="00D07960" w:rsidRDefault="00F106E2">
      <w:pPr>
        <w:rPr>
          <w:lang w:val="de-DE"/>
        </w:rPr>
      </w:pPr>
      <w:r w:rsidRPr="00D07960">
        <w:rPr>
          <w:b/>
          <w:lang w:val="de-DE"/>
        </w:rPr>
        <w:t xml:space="preserve">URI: </w:t>
      </w:r>
      <w:r w:rsidRPr="00D07960">
        <w:rPr>
          <w:lang w:val="de-DE"/>
        </w:rPr>
        <w:t>http://purl.jp/bio/12/glyco/glycan#antibody</w:t>
      </w:r>
    </w:p>
    <w:p w:rsidR="00E7272D" w:rsidRDefault="00F106E2">
      <w:r>
        <w:rPr>
          <w:b/>
        </w:rPr>
        <w:t xml:space="preserve">Superclass: </w:t>
      </w:r>
      <w:r>
        <w:t>glycan:glycan_binder</w:t>
      </w:r>
    </w:p>
    <w:p w:rsidR="00E7272D" w:rsidRDefault="00F106E2">
      <w:r>
        <w:br/>
      </w:r>
    </w:p>
    <w:p w:rsidR="00E7272D" w:rsidRDefault="00F106E2">
      <w:pPr>
        <w:pStyle w:val="3"/>
      </w:pPr>
      <w:bookmarkStart w:id="269" w:name="_Toc368658277"/>
      <w:r>
        <w:lastRenderedPageBreak/>
        <w:t>Lectin</w:t>
      </w:r>
      <w:bookmarkEnd w:id="269"/>
    </w:p>
    <w:p w:rsidR="00E7272D" w:rsidRDefault="00F106E2">
      <w:r>
        <w:t>A class of protein that binds to glycans but is neither an antibody nor an enzyme.</w:t>
      </w:r>
    </w:p>
    <w:p w:rsidR="00E7272D" w:rsidRPr="00D07960" w:rsidRDefault="00F106E2">
      <w:pPr>
        <w:rPr>
          <w:lang w:val="de-DE"/>
        </w:rPr>
      </w:pPr>
      <w:r w:rsidRPr="00D07960">
        <w:rPr>
          <w:b/>
          <w:lang w:val="de-DE"/>
        </w:rPr>
        <w:t xml:space="preserve">URI: </w:t>
      </w:r>
      <w:r w:rsidRPr="00D07960">
        <w:rPr>
          <w:lang w:val="de-DE"/>
        </w:rPr>
        <w:t>http://purl.jp/bio/12/glyco/glycan#lectin</w:t>
      </w:r>
    </w:p>
    <w:p w:rsidR="00E7272D" w:rsidRDefault="00F106E2">
      <w:r>
        <w:rPr>
          <w:b/>
        </w:rPr>
        <w:t xml:space="preserve">Superclass: </w:t>
      </w:r>
      <w:r>
        <w:t>glycan:glycan_binder</w:t>
      </w:r>
    </w:p>
    <w:p w:rsidR="00E7272D" w:rsidRDefault="00F106E2">
      <w:r>
        <w:br/>
      </w:r>
    </w:p>
    <w:p w:rsidR="00E7272D" w:rsidRDefault="00F106E2">
      <w:pPr>
        <w:pStyle w:val="2"/>
      </w:pPr>
      <w:bookmarkStart w:id="270" w:name="_Toc368658278"/>
      <w:r>
        <w:t>Solvent</w:t>
      </w:r>
      <w:bookmarkEnd w:id="270"/>
    </w:p>
    <w:p w:rsidR="00E7272D" w:rsidRDefault="00F106E2">
      <w:r>
        <w:t>A solvent is a substance that dissolves a solute (a chemically different liquid, solid or gas), resulting in a solution.</w:t>
      </w:r>
    </w:p>
    <w:p w:rsidR="00E7272D" w:rsidRPr="00D07960" w:rsidRDefault="00F106E2">
      <w:pPr>
        <w:rPr>
          <w:lang w:val="de-DE"/>
        </w:rPr>
      </w:pPr>
      <w:r w:rsidRPr="00D07960">
        <w:rPr>
          <w:b/>
          <w:lang w:val="de-DE"/>
        </w:rPr>
        <w:t xml:space="preserve">URI: </w:t>
      </w:r>
      <w:r w:rsidRPr="00D07960">
        <w:rPr>
          <w:lang w:val="de-DE"/>
        </w:rPr>
        <w:t>http://purl.jp/bio/12/glyco/glycan#solvent</w:t>
      </w:r>
    </w:p>
    <w:p w:rsidR="00E7272D" w:rsidRDefault="00F106E2">
      <w:r>
        <w:rPr>
          <w:b/>
        </w:rPr>
        <w:t xml:space="preserve">Superclass: </w:t>
      </w:r>
      <w:r>
        <w:t>glycan:role</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1488"/>
        <w:gridCol w:w="787"/>
        <w:gridCol w:w="10901"/>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glycan:H2O</w:t>
            </w:r>
          </w:p>
        </w:tc>
        <w:tc>
          <w:tcPr>
            <w:tcW w:w="0" w:type="auto"/>
          </w:tcPr>
          <w:p w:rsidR="00E7272D" w:rsidRDefault="00E7272D"/>
        </w:tc>
        <w:tc>
          <w:tcPr>
            <w:tcW w:w="0" w:type="auto"/>
          </w:tcPr>
          <w:p w:rsidR="00E7272D" w:rsidRDefault="00F106E2">
            <w:r>
              <w:t>Water</w:t>
            </w:r>
          </w:p>
        </w:tc>
      </w:tr>
      <w:tr w:rsidR="00E7272D">
        <w:tc>
          <w:tcPr>
            <w:tcW w:w="0" w:type="auto"/>
          </w:tcPr>
          <w:p w:rsidR="00E7272D" w:rsidRDefault="00F106E2">
            <w:r>
              <w:t>glycan:DMSO</w:t>
            </w:r>
          </w:p>
        </w:tc>
        <w:tc>
          <w:tcPr>
            <w:tcW w:w="0" w:type="auto"/>
          </w:tcPr>
          <w:p w:rsidR="00E7272D" w:rsidRDefault="00F106E2">
            <w:r>
              <w:t>DMSO</w:t>
            </w:r>
          </w:p>
        </w:tc>
        <w:tc>
          <w:tcPr>
            <w:tcW w:w="0" w:type="auto"/>
          </w:tcPr>
          <w:p w:rsidR="00E7272D" w:rsidRDefault="00F106E2">
            <w:r>
              <w:t>Dimethyl sulfoxide (DMSO) is an organosulfur compound with the formula (CH3)2SO. This colorless liquid is an important polar aprotic solvent that dissolves both polar and nonpolar compounds and is miscible in a wide range of organic solvents as well as water.</w:t>
            </w:r>
          </w:p>
        </w:tc>
      </w:tr>
      <w:tr w:rsidR="00E7272D">
        <w:tc>
          <w:tcPr>
            <w:tcW w:w="0" w:type="auto"/>
          </w:tcPr>
          <w:p w:rsidR="00E7272D" w:rsidRDefault="00F106E2">
            <w:r>
              <w:t>glycan:D2O</w:t>
            </w:r>
          </w:p>
        </w:tc>
        <w:tc>
          <w:tcPr>
            <w:tcW w:w="0" w:type="auto"/>
          </w:tcPr>
          <w:p w:rsidR="00E7272D" w:rsidRDefault="00F106E2">
            <w:r>
              <w:t>D2O</w:t>
            </w:r>
          </w:p>
        </w:tc>
        <w:tc>
          <w:tcPr>
            <w:tcW w:w="0" w:type="auto"/>
          </w:tcPr>
          <w:p w:rsidR="00E7272D" w:rsidRDefault="00F106E2">
            <w:r>
              <w:t>Heavy water, formally called deuterium oxide. Deuterium oxide is used in NMR spectroscopy when the solvent of interest is water and the nuclide of interest is hydrogen.</w:t>
            </w:r>
          </w:p>
        </w:tc>
      </w:tr>
      <w:tr w:rsidR="00E7272D">
        <w:tc>
          <w:tcPr>
            <w:tcW w:w="0" w:type="auto"/>
          </w:tcPr>
          <w:p w:rsidR="00E7272D" w:rsidRDefault="00F106E2">
            <w:r>
              <w:t>glycan:CDCl3</w:t>
            </w:r>
          </w:p>
        </w:tc>
        <w:tc>
          <w:tcPr>
            <w:tcW w:w="0" w:type="auto"/>
          </w:tcPr>
          <w:p w:rsidR="00E7272D" w:rsidRDefault="00E7272D"/>
        </w:tc>
        <w:tc>
          <w:tcPr>
            <w:tcW w:w="0" w:type="auto"/>
          </w:tcPr>
          <w:p w:rsidR="00E7272D" w:rsidRDefault="00E7272D"/>
        </w:tc>
      </w:tr>
      <w:tr w:rsidR="00E7272D">
        <w:tc>
          <w:tcPr>
            <w:tcW w:w="0" w:type="auto"/>
          </w:tcPr>
          <w:p w:rsidR="00E7272D" w:rsidRDefault="00F106E2">
            <w:r>
              <w:lastRenderedPageBreak/>
              <w:t>glycan:CD3OD</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glycan:C5D5N</w:t>
            </w:r>
          </w:p>
        </w:tc>
        <w:tc>
          <w:tcPr>
            <w:tcW w:w="0" w:type="auto"/>
          </w:tcPr>
          <w:p w:rsidR="00E7272D" w:rsidRDefault="00E7272D"/>
        </w:tc>
        <w:tc>
          <w:tcPr>
            <w:tcW w:w="0" w:type="auto"/>
          </w:tcPr>
          <w:p w:rsidR="00E7272D" w:rsidRDefault="00E7272D"/>
        </w:tc>
      </w:tr>
    </w:tbl>
    <w:p w:rsidR="00E7272D" w:rsidRDefault="00F106E2">
      <w:r>
        <w:br/>
      </w:r>
    </w:p>
    <w:p w:rsidR="00E7272D" w:rsidRDefault="00F106E2">
      <w:pPr>
        <w:pStyle w:val="1"/>
      </w:pPr>
      <w:bookmarkStart w:id="271" w:name="_Toc368658279"/>
      <w:r>
        <w:t>Sample Preparation</w:t>
      </w:r>
      <w:bookmarkEnd w:id="271"/>
    </w:p>
    <w:p w:rsidR="00E7272D" w:rsidRDefault="00F106E2">
      <w:r>
        <w:t>A process which is the syntesis or preparation of sample for glycan analysis.</w:t>
      </w:r>
    </w:p>
    <w:p w:rsidR="00E7272D" w:rsidRPr="00D07960" w:rsidRDefault="00F106E2">
      <w:pPr>
        <w:rPr>
          <w:lang w:val="de-DE"/>
        </w:rPr>
      </w:pPr>
      <w:r w:rsidRPr="00D07960">
        <w:rPr>
          <w:b/>
          <w:lang w:val="de-DE"/>
        </w:rPr>
        <w:t xml:space="preserve">URI: </w:t>
      </w:r>
      <w:r w:rsidRPr="00D07960">
        <w:rPr>
          <w:lang w:val="de-DE"/>
        </w:rPr>
        <w:t>http://purl.jp/bio/12/glyco/glycan#sample_preparation</w:t>
      </w:r>
    </w:p>
    <w:p w:rsidR="00E7272D" w:rsidRDefault="00F106E2">
      <w:r>
        <w:rPr>
          <w:b/>
        </w:rPr>
        <w:t xml:space="preserve">Superclass: </w:t>
      </w:r>
      <w:r>
        <w:t>owl:Thing</w:t>
      </w:r>
    </w:p>
    <w:p w:rsidR="00E7272D" w:rsidRDefault="00F106E2">
      <w:r>
        <w:br/>
      </w:r>
    </w:p>
    <w:p w:rsidR="00E7272D" w:rsidRDefault="00F106E2">
      <w:pPr>
        <w:pStyle w:val="2"/>
      </w:pPr>
      <w:bookmarkStart w:id="272" w:name="_Toc368658280"/>
      <w:r>
        <w:t>Glycan Release</w:t>
      </w:r>
      <w:bookmarkEnd w:id="272"/>
    </w:p>
    <w:p w:rsidR="00E7272D" w:rsidRDefault="00F106E2">
      <w:r>
        <w:t>A class for process of glycan release, including chemical and enzymatic reaction.</w:t>
      </w:r>
    </w:p>
    <w:p w:rsidR="00E7272D" w:rsidRPr="00D07960" w:rsidRDefault="00F106E2">
      <w:pPr>
        <w:rPr>
          <w:lang w:val="de-DE"/>
        </w:rPr>
      </w:pPr>
      <w:r w:rsidRPr="00D07960">
        <w:rPr>
          <w:b/>
          <w:lang w:val="de-DE"/>
        </w:rPr>
        <w:t xml:space="preserve">URI: </w:t>
      </w:r>
      <w:r w:rsidRPr="00D07960">
        <w:rPr>
          <w:lang w:val="de-DE"/>
        </w:rPr>
        <w:t>http://purl.jp/bio/12/glyco/glycan#glycan_release</w:t>
      </w:r>
    </w:p>
    <w:p w:rsidR="00E7272D" w:rsidRDefault="00F106E2">
      <w:r>
        <w:rPr>
          <w:b/>
        </w:rPr>
        <w:t xml:space="preserve">Superclass: </w:t>
      </w:r>
      <w:r>
        <w:t>glycan:sample_preparation</w:t>
      </w:r>
    </w:p>
    <w:p w:rsidR="00E7272D" w:rsidRDefault="00F106E2">
      <w:r>
        <w:br/>
      </w:r>
    </w:p>
    <w:p w:rsidR="00E7272D" w:rsidRDefault="00F106E2">
      <w:pPr>
        <w:pStyle w:val="3"/>
      </w:pPr>
      <w:bookmarkStart w:id="273" w:name="_Toc368658281"/>
      <w:r>
        <w:t>Chemical Release</w:t>
      </w:r>
      <w:bookmarkEnd w:id="273"/>
    </w:p>
    <w:p w:rsidR="00E7272D" w:rsidRDefault="00F106E2">
      <w:r>
        <w:t>Release of glycan that is used chemical reaction.</w:t>
      </w:r>
    </w:p>
    <w:p w:rsidR="00E7272D" w:rsidRPr="00D07960" w:rsidRDefault="00F106E2">
      <w:pPr>
        <w:rPr>
          <w:lang w:val="de-DE"/>
        </w:rPr>
      </w:pPr>
      <w:r w:rsidRPr="00D07960">
        <w:rPr>
          <w:b/>
          <w:lang w:val="de-DE"/>
        </w:rPr>
        <w:lastRenderedPageBreak/>
        <w:t xml:space="preserve">URI: </w:t>
      </w:r>
      <w:r w:rsidRPr="00D07960">
        <w:rPr>
          <w:lang w:val="de-DE"/>
        </w:rPr>
        <w:t>http://purl.jp/bio/12/glyco/glycan#chemical_release</w:t>
      </w:r>
    </w:p>
    <w:p w:rsidR="00E7272D" w:rsidRDefault="00F106E2">
      <w:r>
        <w:rPr>
          <w:b/>
        </w:rPr>
        <w:t xml:space="preserve">Superclass: </w:t>
      </w:r>
      <w:r>
        <w:t>glycan:glycan_release</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323"/>
        <w:gridCol w:w="2577"/>
        <w:gridCol w:w="5851"/>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glycan:reductive_beta_elimination</w:t>
            </w:r>
          </w:p>
        </w:tc>
        <w:tc>
          <w:tcPr>
            <w:tcW w:w="0" w:type="auto"/>
          </w:tcPr>
          <w:p w:rsidR="00E7272D" w:rsidRDefault="00F106E2">
            <w:r>
              <w:t>reductive beta elimination</w:t>
            </w:r>
          </w:p>
        </w:tc>
        <w:tc>
          <w:tcPr>
            <w:tcW w:w="0" w:type="auto"/>
          </w:tcPr>
          <w:p w:rsidR="00E7272D" w:rsidRDefault="00F106E2">
            <w:r>
              <w:t>Beta elimination that is used reducing a get for stabilize glycan.</w:t>
            </w:r>
          </w:p>
        </w:tc>
      </w:tr>
      <w:tr w:rsidR="00E7272D">
        <w:tc>
          <w:tcPr>
            <w:tcW w:w="0" w:type="auto"/>
          </w:tcPr>
          <w:p w:rsidR="00E7272D" w:rsidRDefault="00F106E2">
            <w:r>
              <w:t>glycan:beta_elimination</w:t>
            </w:r>
          </w:p>
        </w:tc>
        <w:tc>
          <w:tcPr>
            <w:tcW w:w="0" w:type="auto"/>
          </w:tcPr>
          <w:p w:rsidR="00E7272D" w:rsidRDefault="00F106E2">
            <w:r>
              <w:t>beta elimination</w:t>
            </w:r>
          </w:p>
        </w:tc>
        <w:tc>
          <w:tcPr>
            <w:tcW w:w="0" w:type="auto"/>
          </w:tcPr>
          <w:p w:rsidR="00E7272D" w:rsidRDefault="00F106E2">
            <w:r>
              <w:t>Beta elimination that released glycan from glycoconjugate.</w:t>
            </w:r>
          </w:p>
        </w:tc>
      </w:tr>
    </w:tbl>
    <w:p w:rsidR="00E7272D" w:rsidRDefault="00F106E2">
      <w:r>
        <w:br/>
      </w:r>
    </w:p>
    <w:p w:rsidR="00E7272D" w:rsidRDefault="00F106E2">
      <w:pPr>
        <w:pStyle w:val="3"/>
      </w:pPr>
      <w:bookmarkStart w:id="274" w:name="_Toc368658282"/>
      <w:r>
        <w:t>Enzymatic Release</w:t>
      </w:r>
      <w:bookmarkEnd w:id="274"/>
    </w:p>
    <w:p w:rsidR="00E7272D" w:rsidRDefault="00F106E2">
      <w:r>
        <w:t>Release of glycan by an enzymatic reaction.</w:t>
      </w:r>
    </w:p>
    <w:p w:rsidR="00E7272D" w:rsidRDefault="00F106E2">
      <w:r>
        <w:rPr>
          <w:b/>
        </w:rPr>
        <w:t xml:space="preserve">URI: </w:t>
      </w:r>
      <w:r>
        <w:t>http://purl.jp/bio/12/glyco/glycan#enzymatic_release</w:t>
      </w:r>
    </w:p>
    <w:p w:rsidR="00E7272D" w:rsidRDefault="00F106E2">
      <w:r>
        <w:rPr>
          <w:b/>
        </w:rPr>
        <w:t xml:space="preserve">Superclass: </w:t>
      </w:r>
      <w:r>
        <w:t>glycan:glycan_release</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396"/>
        <w:gridCol w:w="1710"/>
        <w:gridCol w:w="3739"/>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glycan:PNGaseF_release</w:t>
            </w:r>
          </w:p>
        </w:tc>
        <w:tc>
          <w:tcPr>
            <w:tcW w:w="0" w:type="auto"/>
          </w:tcPr>
          <w:p w:rsidR="00E7272D" w:rsidRDefault="00F106E2">
            <w:r>
              <w:t>PNGaseF release</w:t>
            </w:r>
          </w:p>
        </w:tc>
        <w:tc>
          <w:tcPr>
            <w:tcW w:w="0" w:type="auto"/>
          </w:tcPr>
          <w:p w:rsidR="00E7272D" w:rsidRDefault="00F106E2">
            <w:r>
              <w:t>Release of glycan that is used PNGaseF.</w:t>
            </w:r>
          </w:p>
        </w:tc>
      </w:tr>
    </w:tbl>
    <w:p w:rsidR="00E7272D" w:rsidRDefault="00F106E2">
      <w:r>
        <w:br/>
      </w:r>
    </w:p>
    <w:p w:rsidR="00E7272D" w:rsidRDefault="00F106E2">
      <w:pPr>
        <w:pStyle w:val="1"/>
      </w:pPr>
      <w:bookmarkStart w:id="275" w:name="_Toc368658283"/>
      <w:r>
        <w:lastRenderedPageBreak/>
        <w:t>Sequence</w:t>
      </w:r>
      <w:bookmarkEnd w:id="275"/>
    </w:p>
    <w:p w:rsidR="00E7272D" w:rsidRDefault="00F106E2">
      <w:r>
        <w:t>A sequence is the textual description of a molecule. For example FASTA sequences for proteins / peptides.</w:t>
      </w:r>
    </w:p>
    <w:p w:rsidR="00E7272D" w:rsidRDefault="00F106E2">
      <w:r>
        <w:rPr>
          <w:b/>
        </w:rPr>
        <w:t xml:space="preserve">URI: </w:t>
      </w:r>
      <w:r>
        <w:t>http://purl.jp/bio/12/glyco/glycan#sequence</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046"/>
        <w:gridCol w:w="2770"/>
        <w:gridCol w:w="1175"/>
        <w:gridCol w:w="618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Sequence of the Glycan</w:t>
            </w:r>
          </w:p>
        </w:tc>
      </w:tr>
      <w:tr w:rsidR="00E7272D">
        <w:tc>
          <w:tcPr>
            <w:tcW w:w="0" w:type="auto"/>
          </w:tcPr>
          <w:p w:rsidR="00E7272D" w:rsidRDefault="00F106E2">
            <w:r>
              <w:t>glycan:in_carbohydrate_format</w:t>
            </w:r>
          </w:p>
        </w:tc>
        <w:tc>
          <w:tcPr>
            <w:tcW w:w="0" w:type="auto"/>
          </w:tcPr>
          <w:p w:rsidR="00E7272D" w:rsidRDefault="00F106E2">
            <w:r>
              <w:t>glycan:carbohydrate_format</w:t>
            </w:r>
          </w:p>
        </w:tc>
        <w:tc>
          <w:tcPr>
            <w:tcW w:w="0" w:type="auto"/>
          </w:tcPr>
          <w:p w:rsidR="00E7272D" w:rsidRDefault="00F106E2">
            <w:r>
              <w:t>yes</w:t>
            </w:r>
          </w:p>
        </w:tc>
        <w:tc>
          <w:tcPr>
            <w:tcW w:w="0" w:type="auto"/>
          </w:tcPr>
          <w:p w:rsidR="00E7272D" w:rsidRDefault="00F106E2">
            <w:r>
              <w:t>carbohydrate sequence format of the sequence given in the glycosequence instance</w:t>
            </w:r>
          </w:p>
        </w:tc>
      </w:tr>
    </w:tbl>
    <w:p w:rsidR="00E7272D" w:rsidRDefault="00F106E2">
      <w:r>
        <w:br/>
      </w:r>
    </w:p>
    <w:p w:rsidR="00E7272D" w:rsidRDefault="00F106E2">
      <w:pPr>
        <w:pStyle w:val="2"/>
      </w:pPr>
      <w:bookmarkStart w:id="276" w:name="_Toc368658284"/>
      <w:r>
        <w:t>Glycoconjugate Sequence</w:t>
      </w:r>
      <w:bookmarkEnd w:id="276"/>
    </w:p>
    <w:p w:rsidR="00E7272D" w:rsidRDefault="00F106E2">
      <w:r>
        <w:t>Sequence of the glycoconjugate that includes the carbohydrate and the aglyca. Predicates should be selected based on the format used to represent the structure.</w:t>
      </w:r>
    </w:p>
    <w:p w:rsidR="00E7272D" w:rsidRDefault="00F106E2">
      <w:r>
        <w:rPr>
          <w:b/>
        </w:rPr>
        <w:t xml:space="preserve">URI: </w:t>
      </w:r>
      <w:r>
        <w:t>http://purl.jp/bio/12/glyco/glycan#glycoconjugate_sequence</w:t>
      </w:r>
    </w:p>
    <w:p w:rsidR="00E7272D" w:rsidRDefault="00F106E2">
      <w:r>
        <w:rPr>
          <w:b/>
        </w:rPr>
        <w:t xml:space="preserve">Superclass: </w:t>
      </w:r>
      <w:r>
        <w:t>glycan:sequence</w:t>
      </w:r>
    </w:p>
    <w:p w:rsidR="00E7272D" w:rsidRDefault="00F106E2">
      <w:r>
        <w:br/>
      </w:r>
    </w:p>
    <w:p w:rsidR="00E7272D" w:rsidRDefault="00F106E2">
      <w:pPr>
        <w:pStyle w:val="2"/>
      </w:pPr>
      <w:bookmarkStart w:id="277" w:name="_Toc368658285"/>
      <w:r>
        <w:lastRenderedPageBreak/>
        <w:t>Glycosequence</w:t>
      </w:r>
      <w:bookmarkEnd w:id="277"/>
    </w:p>
    <w:p w:rsidR="00E7272D" w:rsidRDefault="00F106E2">
      <w:r>
        <w:t>Sequence of the glycan in a specified sequence format.</w:t>
      </w:r>
    </w:p>
    <w:p w:rsidR="00E7272D" w:rsidRDefault="00F106E2">
      <w:r>
        <w:rPr>
          <w:b/>
        </w:rPr>
        <w:t xml:space="preserve">URI: </w:t>
      </w:r>
      <w:r>
        <w:t>http://purl.jp/bio/12/glyco/glycan#glycosequence</w:t>
      </w:r>
    </w:p>
    <w:p w:rsidR="00E7272D" w:rsidRDefault="00F106E2">
      <w:r>
        <w:rPr>
          <w:b/>
        </w:rPr>
        <w:t xml:space="preserve">Superclass: </w:t>
      </w:r>
      <w:r>
        <w:t>glycan:sequence</w:t>
      </w:r>
    </w:p>
    <w:p w:rsidR="00E7272D" w:rsidRDefault="00F106E2">
      <w:r>
        <w:br/>
      </w:r>
    </w:p>
    <w:p w:rsidR="00E7272D" w:rsidRDefault="00F106E2">
      <w:pPr>
        <w:pStyle w:val="1"/>
      </w:pPr>
      <w:bookmarkStart w:id="278" w:name="_Toc368658286"/>
      <w:r>
        <w:t>Software</w:t>
      </w:r>
      <w:bookmarkEnd w:id="278"/>
    </w:p>
    <w:p w:rsidR="00E7272D" w:rsidRDefault="00F106E2">
      <w:r>
        <w:t>Software that has been utilized for the glycan. For example software used to model the glycan.</w:t>
      </w:r>
    </w:p>
    <w:p w:rsidR="00E7272D" w:rsidRDefault="00F106E2">
      <w:r>
        <w:rPr>
          <w:b/>
        </w:rPr>
        <w:t xml:space="preserve">URI: </w:t>
      </w:r>
      <w:r>
        <w:t>http://purl.jp/bio/12/glyco/glycan#software</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1913"/>
        <w:gridCol w:w="1078"/>
        <w:gridCol w:w="1175"/>
        <w:gridCol w:w="279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glycan:has_version</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Version of the software used</w:t>
            </w:r>
          </w:p>
        </w:tc>
      </w:tr>
    </w:tbl>
    <w:p w:rsidR="00E7272D" w:rsidRDefault="00F106E2">
      <w:r>
        <w:br/>
      </w:r>
    </w:p>
    <w:p w:rsidR="00E7272D" w:rsidRDefault="00F106E2">
      <w:pPr>
        <w:pStyle w:val="1"/>
      </w:pPr>
      <w:bookmarkStart w:id="279" w:name="_Toc368658287"/>
      <w:r>
        <w:t>Solvent Part</w:t>
      </w:r>
      <w:bookmarkEnd w:id="279"/>
    </w:p>
    <w:p w:rsidR="00E7272D" w:rsidRDefault="00F106E2">
      <w:r>
        <w:t>A solvent can consist of a mixture of different molecules. For each molecule a solvent part with the ratio and the molecule is created.</w:t>
      </w:r>
    </w:p>
    <w:p w:rsidR="00E7272D" w:rsidRDefault="00F106E2">
      <w:r>
        <w:rPr>
          <w:b/>
        </w:rPr>
        <w:lastRenderedPageBreak/>
        <w:t xml:space="preserve">URI: </w:t>
      </w:r>
      <w:r>
        <w:t>http://purl.jp/bio/12/glyco/glycan#solvent_part</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030"/>
        <w:gridCol w:w="1494"/>
        <w:gridCol w:w="1175"/>
        <w:gridCol w:w="847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glycan:ratio</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Ratio of a solvent in a solvent mixture. (100 if there is only one solvent)</w:t>
            </w:r>
          </w:p>
        </w:tc>
      </w:tr>
      <w:tr w:rsidR="00E7272D">
        <w:tc>
          <w:tcPr>
            <w:tcW w:w="0" w:type="auto"/>
          </w:tcPr>
          <w:p w:rsidR="00E7272D" w:rsidRDefault="00F106E2">
            <w:r>
              <w:t>glycan:used_solvent</w:t>
            </w:r>
          </w:p>
        </w:tc>
        <w:tc>
          <w:tcPr>
            <w:tcW w:w="0" w:type="auto"/>
          </w:tcPr>
          <w:p w:rsidR="00E7272D" w:rsidRDefault="00F106E2">
            <w:r>
              <w:t>glycan:solvent</w:t>
            </w:r>
          </w:p>
        </w:tc>
        <w:tc>
          <w:tcPr>
            <w:tcW w:w="0" w:type="auto"/>
          </w:tcPr>
          <w:p w:rsidR="00E7272D" w:rsidRDefault="00F106E2">
            <w:r>
              <w:t>yes</w:t>
            </w:r>
          </w:p>
        </w:tc>
        <w:tc>
          <w:tcPr>
            <w:tcW w:w="0" w:type="auto"/>
          </w:tcPr>
          <w:p w:rsidR="00E7272D" w:rsidRDefault="00F106E2">
            <w:r>
              <w:t>The predicate links the solvent part with the actually solvent (such as https://www.ebi.ac.uk/chebi/searchId.do?chebiId=41981). Object is an instance of glycan:solvent.</w:t>
            </w:r>
          </w:p>
        </w:tc>
      </w:tr>
    </w:tbl>
    <w:p w:rsidR="00E7272D" w:rsidRDefault="00F106E2">
      <w:r>
        <w:br/>
      </w:r>
    </w:p>
    <w:p w:rsidR="00E7272D" w:rsidRDefault="00F106E2">
      <w:pPr>
        <w:pStyle w:val="1"/>
      </w:pPr>
      <w:bookmarkStart w:id="280" w:name="_Toc368658288"/>
      <w:r>
        <w:t>Source</w:t>
      </w:r>
      <w:bookmarkEnd w:id="280"/>
    </w:p>
    <w:p w:rsidR="00E7272D" w:rsidRDefault="00F106E2">
      <w:r>
        <w:t>Source of the glycan or glycoconjugate. The source can be a biological organism that the compound was found in, a synthesis procedure trying to reproduce a natural glycan or a modeling approach for the glycan.</w:t>
      </w:r>
    </w:p>
    <w:p w:rsidR="00E7272D" w:rsidRDefault="00F106E2">
      <w:r>
        <w:rPr>
          <w:b/>
        </w:rPr>
        <w:t xml:space="preserve">URI: </w:t>
      </w:r>
      <w:r>
        <w:t>http://purl.jp/bio/12/glyco/glycan#source</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127"/>
        <w:gridCol w:w="2898"/>
        <w:gridCol w:w="1175"/>
        <w:gridCol w:w="697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glycan:has_reference</w:t>
            </w:r>
          </w:p>
        </w:tc>
        <w:tc>
          <w:tcPr>
            <w:tcW w:w="0" w:type="auto"/>
          </w:tcPr>
          <w:p w:rsidR="00E7272D" w:rsidRDefault="00F106E2">
            <w:r>
              <w:t>glycan:referenced_compound</w:t>
            </w:r>
          </w:p>
        </w:tc>
        <w:tc>
          <w:tcPr>
            <w:tcW w:w="0" w:type="auto"/>
          </w:tcPr>
          <w:p w:rsidR="00E7272D" w:rsidRDefault="00E7272D"/>
        </w:tc>
        <w:tc>
          <w:tcPr>
            <w:tcW w:w="0" w:type="auto"/>
          </w:tcPr>
          <w:p w:rsidR="00E7272D" w:rsidRDefault="00F106E2">
            <w:r>
              <w:t xml:space="preserve">Reference between :compound, :citation, :evidence, :source and </w:t>
            </w:r>
            <w:r>
              <w:lastRenderedPageBreak/>
              <w:t>:referenced_compound.</w:t>
            </w:r>
          </w:p>
        </w:tc>
      </w:tr>
    </w:tbl>
    <w:p w:rsidR="00E7272D" w:rsidRDefault="00F106E2">
      <w:r>
        <w:lastRenderedPageBreak/>
        <w:br/>
      </w:r>
    </w:p>
    <w:p w:rsidR="00E7272D" w:rsidRDefault="00F106E2">
      <w:pPr>
        <w:pStyle w:val="2"/>
      </w:pPr>
      <w:bookmarkStart w:id="281" w:name="_Toc368658289"/>
      <w:r>
        <w:t>Source Modeled</w:t>
      </w:r>
      <w:bookmarkEnd w:id="281"/>
    </w:p>
    <w:p w:rsidR="00E7272D" w:rsidRDefault="00F106E2">
      <w:r>
        <w:t>Class for modeled source. Instance contain information about the software used for modeling and the target organism.</w:t>
      </w:r>
    </w:p>
    <w:p w:rsidR="00E7272D" w:rsidRDefault="00F106E2">
      <w:r>
        <w:rPr>
          <w:b/>
        </w:rPr>
        <w:t xml:space="preserve">URI: </w:t>
      </w:r>
      <w:r>
        <w:t>http://purl.jp/bio/12/glyco/glycan#source_modeled</w:t>
      </w:r>
    </w:p>
    <w:p w:rsidR="00E7272D" w:rsidRDefault="00F106E2">
      <w:r>
        <w:rPr>
          <w:b/>
        </w:rPr>
        <w:t xml:space="preserve">Superclass: </w:t>
      </w:r>
      <w:r>
        <w:t>glycan:source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211"/>
        <w:gridCol w:w="2192"/>
        <w:gridCol w:w="1175"/>
        <w:gridCol w:w="6598"/>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glycan:has_destination_organism</w:t>
            </w:r>
          </w:p>
        </w:tc>
        <w:tc>
          <w:tcPr>
            <w:tcW w:w="0" w:type="auto"/>
          </w:tcPr>
          <w:p w:rsidR="00E7272D" w:rsidRDefault="00F106E2">
            <w:r>
              <w:t>glycan:source_natural</w:t>
            </w:r>
          </w:p>
        </w:tc>
        <w:tc>
          <w:tcPr>
            <w:tcW w:w="0" w:type="auto"/>
          </w:tcPr>
          <w:p w:rsidR="00E7272D" w:rsidRDefault="00F106E2">
            <w:r>
              <w:t>yes</w:t>
            </w:r>
          </w:p>
        </w:tc>
        <w:tc>
          <w:tcPr>
            <w:tcW w:w="0" w:type="auto"/>
          </w:tcPr>
          <w:p w:rsidR="00E7272D" w:rsidRDefault="00F106E2">
            <w:r>
              <w:t>glycan of which organism authors wanted to synthesize or model</w:t>
            </w:r>
          </w:p>
        </w:tc>
      </w:tr>
      <w:tr w:rsidR="00E7272D">
        <w:tc>
          <w:tcPr>
            <w:tcW w:w="0" w:type="auto"/>
          </w:tcPr>
          <w:p w:rsidR="00E7272D" w:rsidRDefault="00F106E2">
            <w:r>
              <w:t>glycan:is_fragment</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If the synthesised or modeled molecule is just a fragment or the complete target molecule</w:t>
            </w:r>
          </w:p>
        </w:tc>
      </w:tr>
      <w:tr w:rsidR="00E7272D">
        <w:tc>
          <w:tcPr>
            <w:tcW w:w="0" w:type="auto"/>
          </w:tcPr>
          <w:p w:rsidR="00E7272D" w:rsidRDefault="00F106E2">
            <w:r>
              <w:t>glycan:used_software</w:t>
            </w:r>
          </w:p>
        </w:tc>
        <w:tc>
          <w:tcPr>
            <w:tcW w:w="0" w:type="auto"/>
          </w:tcPr>
          <w:p w:rsidR="00E7272D" w:rsidRDefault="00F106E2">
            <w:r>
              <w:t>glycan:software</w:t>
            </w:r>
          </w:p>
        </w:tc>
        <w:tc>
          <w:tcPr>
            <w:tcW w:w="0" w:type="auto"/>
          </w:tcPr>
          <w:p w:rsidR="00E7272D" w:rsidRDefault="00E7272D"/>
        </w:tc>
        <w:tc>
          <w:tcPr>
            <w:tcW w:w="0" w:type="auto"/>
          </w:tcPr>
          <w:p w:rsidR="00E7272D" w:rsidRDefault="00F106E2">
            <w:r>
              <w:t>Software used to model the molecule.</w:t>
            </w:r>
          </w:p>
        </w:tc>
      </w:tr>
    </w:tbl>
    <w:p w:rsidR="00E7272D" w:rsidRDefault="00F106E2">
      <w:r>
        <w:br/>
      </w:r>
    </w:p>
    <w:p w:rsidR="00E7272D" w:rsidRDefault="00F106E2">
      <w:pPr>
        <w:pStyle w:val="2"/>
      </w:pPr>
      <w:bookmarkStart w:id="282" w:name="_Toc368658290"/>
      <w:r>
        <w:t>Source Natural</w:t>
      </w:r>
      <w:bookmarkEnd w:id="282"/>
    </w:p>
    <w:p w:rsidR="00E7272D" w:rsidRDefault="00F106E2">
      <w:r>
        <w:t>Class for sources from biological organism. Instances contain information about the species, cell type, tissue and so on.</w:t>
      </w:r>
    </w:p>
    <w:p w:rsidR="00E7272D" w:rsidRDefault="00F106E2">
      <w:r>
        <w:rPr>
          <w:b/>
        </w:rPr>
        <w:t xml:space="preserve">URI: </w:t>
      </w:r>
      <w:r>
        <w:t>http://purl.jp/bio/12/glyco/glycan#source_natural</w:t>
      </w:r>
    </w:p>
    <w:p w:rsidR="00E7272D" w:rsidRDefault="00F106E2">
      <w:r>
        <w:rPr>
          <w:b/>
        </w:rPr>
        <w:t xml:space="preserve">Superclass: </w:t>
      </w:r>
      <w:r>
        <w:t>glycan:source</w:t>
      </w:r>
    </w:p>
    <w:p w:rsidR="00E7272D" w:rsidRDefault="00F106E2">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410"/>
        <w:gridCol w:w="3471"/>
        <w:gridCol w:w="1175"/>
        <w:gridCol w:w="612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glycan:has_cell_line</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Cell line information of the source</w:t>
            </w:r>
          </w:p>
        </w:tc>
      </w:tr>
      <w:tr w:rsidR="00E7272D">
        <w:tc>
          <w:tcPr>
            <w:tcW w:w="0" w:type="auto"/>
          </w:tcPr>
          <w:p w:rsidR="00E7272D" w:rsidRDefault="00F106E2">
            <w:r>
              <w:t>glycan:has_cell_type</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Cell type information of the source</w:t>
            </w:r>
          </w:p>
        </w:tc>
      </w:tr>
      <w:tr w:rsidR="00E7272D">
        <w:tc>
          <w:tcPr>
            <w:tcW w:w="0" w:type="auto"/>
          </w:tcPr>
          <w:p w:rsidR="00E7272D" w:rsidRDefault="00F106E2">
            <w:r>
              <w:t>glycan:has_disease</w:t>
            </w:r>
          </w:p>
        </w:tc>
        <w:tc>
          <w:tcPr>
            <w:tcW w:w="0" w:type="auto"/>
          </w:tcPr>
          <w:p w:rsidR="00E7272D" w:rsidRDefault="00F106E2">
            <w:r>
              <w:t>xsd:anyURI</w:t>
            </w:r>
          </w:p>
        </w:tc>
        <w:tc>
          <w:tcPr>
            <w:tcW w:w="0" w:type="auto"/>
          </w:tcPr>
          <w:p w:rsidR="00E7272D" w:rsidRDefault="00E7272D"/>
        </w:tc>
        <w:tc>
          <w:tcPr>
            <w:tcW w:w="0" w:type="auto"/>
          </w:tcPr>
          <w:p w:rsidR="00E7272D" w:rsidRDefault="00F106E2">
            <w:r>
              <w:t>MESH reference for disease</w:t>
            </w:r>
          </w:p>
        </w:tc>
      </w:tr>
      <w:tr w:rsidR="00E7272D">
        <w:tc>
          <w:tcPr>
            <w:tcW w:w="0" w:type="auto"/>
          </w:tcPr>
          <w:p w:rsidR="00E7272D" w:rsidRDefault="00F106E2">
            <w:r>
              <w:t>glycan:has_fluid</w:t>
            </w:r>
          </w:p>
        </w:tc>
        <w:tc>
          <w:tcPr>
            <w:tcW w:w="0" w:type="auto"/>
          </w:tcPr>
          <w:p w:rsidR="00E7272D" w:rsidRDefault="00F106E2">
            <w:r>
              <w:t>xsd:anyURI</w:t>
            </w:r>
          </w:p>
        </w:tc>
        <w:tc>
          <w:tcPr>
            <w:tcW w:w="0" w:type="auto"/>
          </w:tcPr>
          <w:p w:rsidR="00E7272D" w:rsidRDefault="00E7272D"/>
        </w:tc>
        <w:tc>
          <w:tcPr>
            <w:tcW w:w="0" w:type="auto"/>
          </w:tcPr>
          <w:p w:rsidR="00E7272D" w:rsidRDefault="00F106E2">
            <w:r>
              <w:t>either tissue or fluid</w:t>
            </w:r>
          </w:p>
        </w:tc>
      </w:tr>
      <w:tr w:rsidR="00E7272D">
        <w:tc>
          <w:tcPr>
            <w:tcW w:w="0" w:type="auto"/>
          </w:tcPr>
          <w:p w:rsidR="00E7272D" w:rsidRDefault="00F106E2">
            <w:r>
              <w:t>glycan:has_life_stage</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Life stage information of the source.</w:t>
            </w:r>
          </w:p>
        </w:tc>
      </w:tr>
      <w:tr w:rsidR="00E7272D">
        <w:tc>
          <w:tcPr>
            <w:tcW w:w="0" w:type="auto"/>
          </w:tcPr>
          <w:p w:rsidR="00E7272D" w:rsidRDefault="00F106E2">
            <w:r>
              <w:t>glycan:has_organ</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Organ of the source.</w:t>
            </w:r>
          </w:p>
        </w:tc>
      </w:tr>
      <w:tr w:rsidR="00E7272D">
        <w:tc>
          <w:tcPr>
            <w:tcW w:w="0" w:type="auto"/>
          </w:tcPr>
          <w:p w:rsidR="00E7272D" w:rsidRDefault="00F106E2">
            <w:r>
              <w:t>glycan:has_sample_type</w:t>
            </w:r>
          </w:p>
        </w:tc>
        <w:tc>
          <w:tcPr>
            <w:tcW w:w="0" w:type="auto"/>
          </w:tcPr>
          <w:p w:rsidR="00E7272D" w:rsidRDefault="00F106E2">
            <w:r>
              <w:t>glycan:source_sample</w:t>
            </w:r>
          </w:p>
        </w:tc>
        <w:tc>
          <w:tcPr>
            <w:tcW w:w="0" w:type="auto"/>
          </w:tcPr>
          <w:p w:rsidR="00E7272D" w:rsidRDefault="00E7272D"/>
        </w:tc>
        <w:tc>
          <w:tcPr>
            <w:tcW w:w="0" w:type="auto"/>
          </w:tcPr>
          <w:p w:rsidR="00E7272D" w:rsidRDefault="00F106E2">
            <w:r>
              <w:t>Sample type of the source.</w:t>
            </w:r>
          </w:p>
        </w:tc>
      </w:tr>
      <w:tr w:rsidR="00E7272D">
        <w:tc>
          <w:tcPr>
            <w:tcW w:w="0" w:type="auto"/>
          </w:tcPr>
          <w:p w:rsidR="00E7272D" w:rsidRDefault="00F106E2">
            <w:r>
              <w:t>glycan:has_taxon</w:t>
            </w:r>
          </w:p>
        </w:tc>
        <w:tc>
          <w:tcPr>
            <w:tcW w:w="0" w:type="auto"/>
          </w:tcPr>
          <w:p w:rsidR="00E7272D" w:rsidRDefault="00F106E2">
            <w:r>
              <w:t>http://www.uniprot.org/core/Taxon</w:t>
            </w:r>
          </w:p>
        </w:tc>
        <w:tc>
          <w:tcPr>
            <w:tcW w:w="0" w:type="auto"/>
          </w:tcPr>
          <w:p w:rsidR="00E7272D" w:rsidRDefault="00F106E2">
            <w:r>
              <w:t>yes</w:t>
            </w:r>
          </w:p>
        </w:tc>
        <w:tc>
          <w:tcPr>
            <w:tcW w:w="0" w:type="auto"/>
          </w:tcPr>
          <w:p w:rsidR="00E7272D" w:rsidRDefault="00F106E2">
            <w:r>
              <w:t>Species information of the source.</w:t>
            </w:r>
          </w:p>
        </w:tc>
      </w:tr>
      <w:tr w:rsidR="00E7272D">
        <w:tc>
          <w:tcPr>
            <w:tcW w:w="0" w:type="auto"/>
          </w:tcPr>
          <w:p w:rsidR="00E7272D" w:rsidRDefault="00F106E2">
            <w:r>
              <w:t>glycan:has_tissue</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either tissue or fluid</w:t>
            </w:r>
          </w:p>
        </w:tc>
      </w:tr>
      <w:tr w:rsidR="00E7272D">
        <w:tc>
          <w:tcPr>
            <w:tcW w:w="0" w:type="auto"/>
          </w:tcPr>
          <w:p w:rsidR="00E7272D" w:rsidRDefault="00F106E2">
            <w:r>
              <w:t>glycan:hosted_by</w:t>
            </w:r>
          </w:p>
        </w:tc>
        <w:tc>
          <w:tcPr>
            <w:tcW w:w="0" w:type="auto"/>
          </w:tcPr>
          <w:p w:rsidR="00E7272D" w:rsidRDefault="00F106E2">
            <w:r>
              <w:t>glycan:source_natural</w:t>
            </w:r>
          </w:p>
        </w:tc>
        <w:tc>
          <w:tcPr>
            <w:tcW w:w="0" w:type="auto"/>
          </w:tcPr>
          <w:p w:rsidR="00E7272D" w:rsidRDefault="00F106E2">
            <w:r>
              <w:t>yes</w:t>
            </w:r>
          </w:p>
        </w:tc>
        <w:tc>
          <w:tcPr>
            <w:tcW w:w="0" w:type="auto"/>
          </w:tcPr>
          <w:p w:rsidR="00E7272D" w:rsidRDefault="00F106E2">
            <w:r>
              <w:t>Reference to another biological source representing the host organism.</w:t>
            </w:r>
          </w:p>
        </w:tc>
      </w:tr>
      <w:tr w:rsidR="00E7272D">
        <w:tc>
          <w:tcPr>
            <w:tcW w:w="0" w:type="auto"/>
          </w:tcPr>
          <w:p w:rsidR="00E7272D" w:rsidRDefault="00F106E2">
            <w:r>
              <w:t>glycan:hybrid_with</w:t>
            </w:r>
          </w:p>
        </w:tc>
        <w:tc>
          <w:tcPr>
            <w:tcW w:w="0" w:type="auto"/>
          </w:tcPr>
          <w:p w:rsidR="00E7272D" w:rsidRDefault="00F106E2">
            <w:r>
              <w:t>glycan:source_natural</w:t>
            </w:r>
          </w:p>
        </w:tc>
        <w:tc>
          <w:tcPr>
            <w:tcW w:w="0" w:type="auto"/>
          </w:tcPr>
          <w:p w:rsidR="00E7272D" w:rsidRDefault="00E7272D"/>
        </w:tc>
        <w:tc>
          <w:tcPr>
            <w:tcW w:w="0" w:type="auto"/>
          </w:tcPr>
          <w:p w:rsidR="00E7272D" w:rsidRDefault="00F106E2">
            <w:r>
              <w:t>An offspring of two different taxons.</w:t>
            </w:r>
          </w:p>
        </w:tc>
      </w:tr>
    </w:tbl>
    <w:p w:rsidR="00E7272D" w:rsidRDefault="00F106E2">
      <w:r>
        <w:br/>
      </w:r>
    </w:p>
    <w:p w:rsidR="00E7272D" w:rsidRDefault="00F106E2">
      <w:pPr>
        <w:pStyle w:val="2"/>
      </w:pPr>
      <w:bookmarkStart w:id="283" w:name="_Toc368658291"/>
      <w:r>
        <w:t>Source Sample</w:t>
      </w:r>
      <w:bookmarkEnd w:id="283"/>
    </w:p>
    <w:p w:rsidR="00E7272D" w:rsidRDefault="00F106E2">
      <w:r>
        <w:t>Class for source from sample. Instance contain sample type.</w:t>
      </w:r>
    </w:p>
    <w:p w:rsidR="00E7272D" w:rsidRDefault="00F106E2">
      <w:r>
        <w:rPr>
          <w:b/>
        </w:rPr>
        <w:lastRenderedPageBreak/>
        <w:t xml:space="preserve">URI: </w:t>
      </w:r>
      <w:r>
        <w:t>http://purl.jp/bio/12/glyco/glycan#source_sample</w:t>
      </w:r>
    </w:p>
    <w:p w:rsidR="00E7272D" w:rsidRDefault="00F106E2">
      <w:r>
        <w:rPr>
          <w:b/>
        </w:rPr>
        <w:t xml:space="preserve">Superclass: </w:t>
      </w:r>
      <w:r>
        <w:t>glycan:source</w:t>
      </w:r>
    </w:p>
    <w:p w:rsidR="00E7272D" w:rsidRDefault="00F106E2">
      <w:r>
        <w:br/>
      </w:r>
    </w:p>
    <w:p w:rsidR="00E7272D" w:rsidRDefault="00F106E2">
      <w:pPr>
        <w:pStyle w:val="2"/>
      </w:pPr>
      <w:bookmarkStart w:id="284" w:name="_Toc368658292"/>
      <w:r>
        <w:t>Source Synthetic</w:t>
      </w:r>
      <w:bookmarkEnd w:id="284"/>
    </w:p>
    <w:p w:rsidR="00E7272D" w:rsidRDefault="00F106E2">
      <w:r>
        <w:t>Class for source for synthetic glycans. In contains information about the type of synthesis approach used and if applicable the original biological source that was tried to mimic.</w:t>
      </w:r>
    </w:p>
    <w:p w:rsidR="00E7272D" w:rsidRDefault="00F106E2">
      <w:r>
        <w:rPr>
          <w:b/>
        </w:rPr>
        <w:t xml:space="preserve">URI: </w:t>
      </w:r>
      <w:r>
        <w:t>http://purl.jp/bio/12/glyco/glycan#source_synthetic</w:t>
      </w:r>
    </w:p>
    <w:p w:rsidR="00E7272D" w:rsidRDefault="00F106E2">
      <w:r>
        <w:rPr>
          <w:b/>
        </w:rPr>
        <w:t xml:space="preserve">Superclass: </w:t>
      </w:r>
      <w:r>
        <w:t>glycan:source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211"/>
        <w:gridCol w:w="2192"/>
        <w:gridCol w:w="1175"/>
        <w:gridCol w:w="6598"/>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glycan:has_destination_organism</w:t>
            </w:r>
          </w:p>
        </w:tc>
        <w:tc>
          <w:tcPr>
            <w:tcW w:w="0" w:type="auto"/>
          </w:tcPr>
          <w:p w:rsidR="00E7272D" w:rsidRDefault="00F106E2">
            <w:r>
              <w:t>glycan:source_natural</w:t>
            </w:r>
          </w:p>
        </w:tc>
        <w:tc>
          <w:tcPr>
            <w:tcW w:w="0" w:type="auto"/>
          </w:tcPr>
          <w:p w:rsidR="00E7272D" w:rsidRDefault="00F106E2">
            <w:r>
              <w:t>yes</w:t>
            </w:r>
          </w:p>
        </w:tc>
        <w:tc>
          <w:tcPr>
            <w:tcW w:w="0" w:type="auto"/>
          </w:tcPr>
          <w:p w:rsidR="00E7272D" w:rsidRDefault="00F106E2">
            <w:r>
              <w:t>glycan of which organism authors wanted to synthesize or model</w:t>
            </w:r>
          </w:p>
        </w:tc>
      </w:tr>
      <w:tr w:rsidR="00E7272D">
        <w:tc>
          <w:tcPr>
            <w:tcW w:w="0" w:type="auto"/>
          </w:tcPr>
          <w:p w:rsidR="00E7272D" w:rsidRDefault="00F106E2">
            <w:r>
              <w:t>glycan:has_synthesis_type</w:t>
            </w:r>
          </w:p>
        </w:tc>
        <w:tc>
          <w:tcPr>
            <w:tcW w:w="0" w:type="auto"/>
          </w:tcPr>
          <w:p w:rsidR="00E7272D" w:rsidRDefault="00F106E2">
            <w:r>
              <w:t>glycan:synthetic_type</w:t>
            </w:r>
          </w:p>
        </w:tc>
        <w:tc>
          <w:tcPr>
            <w:tcW w:w="0" w:type="auto"/>
          </w:tcPr>
          <w:p w:rsidR="00E7272D" w:rsidRDefault="00F106E2">
            <w:r>
              <w:t>yes</w:t>
            </w:r>
          </w:p>
        </w:tc>
        <w:tc>
          <w:tcPr>
            <w:tcW w:w="0" w:type="auto"/>
          </w:tcPr>
          <w:p w:rsidR="00E7272D" w:rsidRDefault="00F106E2">
            <w:r>
              <w:t>Allows to specify the synthesis type used to generated the glycan.</w:t>
            </w:r>
          </w:p>
        </w:tc>
      </w:tr>
      <w:tr w:rsidR="00E7272D">
        <w:tc>
          <w:tcPr>
            <w:tcW w:w="0" w:type="auto"/>
          </w:tcPr>
          <w:p w:rsidR="00E7272D" w:rsidRDefault="00F106E2">
            <w:r>
              <w:t>glycan:is_fragment</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If the synthesised or modeled molecule is just a fragment or the complete target molecule</w:t>
            </w:r>
          </w:p>
        </w:tc>
      </w:tr>
    </w:tbl>
    <w:p w:rsidR="00E7272D" w:rsidRDefault="00F106E2">
      <w:r>
        <w:br/>
      </w:r>
    </w:p>
    <w:p w:rsidR="00E7272D" w:rsidRDefault="00F106E2">
      <w:pPr>
        <w:pStyle w:val="1"/>
      </w:pPr>
      <w:bookmarkStart w:id="285" w:name="_Toc368658293"/>
      <w:r>
        <w:lastRenderedPageBreak/>
        <w:t>Symbol Format</w:t>
      </w:r>
      <w:bookmarkEnd w:id="285"/>
    </w:p>
    <w:p w:rsidR="00E7272D" w:rsidRDefault="00F106E2">
      <w:r>
        <w:t>Graphical symbol formats used to represent glycans. This includes the symbol format form the CFG and from UOXF.</w:t>
      </w:r>
    </w:p>
    <w:p w:rsidR="00E7272D" w:rsidRDefault="00F106E2">
      <w:r>
        <w:rPr>
          <w:b/>
        </w:rPr>
        <w:t xml:space="preserve">URI: </w:t>
      </w:r>
      <w:r>
        <w:t>http://purl.jp/bio/12/glyco/glycan#symbol_format</w:t>
      </w:r>
    </w:p>
    <w:p w:rsidR="00E7272D" w:rsidRDefault="00F106E2">
      <w:r>
        <w:rPr>
          <w:b/>
        </w:rPr>
        <w:t xml:space="preserve">Superclass: </w:t>
      </w:r>
      <w:r>
        <w:t>owl:Thing</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097"/>
        <w:gridCol w:w="933"/>
        <w:gridCol w:w="5977"/>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glycan:symbol_format_uoxf_bw</w:t>
            </w:r>
          </w:p>
        </w:tc>
        <w:tc>
          <w:tcPr>
            <w:tcW w:w="0" w:type="auto"/>
          </w:tcPr>
          <w:p w:rsidR="00E7272D" w:rsidRDefault="00F106E2">
            <w:r>
              <w:t>uoxf bw</w:t>
            </w:r>
          </w:p>
        </w:tc>
        <w:tc>
          <w:tcPr>
            <w:tcW w:w="0" w:type="auto"/>
          </w:tcPr>
          <w:p w:rsidR="00E7272D" w:rsidRDefault="00F106E2">
            <w:r>
              <w:t>UOXF symbol that is displayed black and white notation.</w:t>
            </w:r>
          </w:p>
        </w:tc>
      </w:tr>
      <w:tr w:rsidR="00E7272D">
        <w:tc>
          <w:tcPr>
            <w:tcW w:w="0" w:type="auto"/>
          </w:tcPr>
          <w:p w:rsidR="00E7272D" w:rsidRDefault="00F106E2">
            <w:r>
              <w:t>glycan:symbol_format_uoxf</w:t>
            </w:r>
          </w:p>
        </w:tc>
        <w:tc>
          <w:tcPr>
            <w:tcW w:w="0" w:type="auto"/>
          </w:tcPr>
          <w:p w:rsidR="00E7272D" w:rsidRDefault="00F106E2">
            <w:r>
              <w:t>uoxf</w:t>
            </w:r>
          </w:p>
        </w:tc>
        <w:tc>
          <w:tcPr>
            <w:tcW w:w="0" w:type="auto"/>
          </w:tcPr>
          <w:p w:rsidR="00E7272D" w:rsidRDefault="00F106E2">
            <w:r>
              <w:t>A symbol is Oxford (UOXF) notations.</w:t>
            </w:r>
          </w:p>
        </w:tc>
      </w:tr>
      <w:tr w:rsidR="00E7272D">
        <w:tc>
          <w:tcPr>
            <w:tcW w:w="0" w:type="auto"/>
          </w:tcPr>
          <w:p w:rsidR="00E7272D" w:rsidRDefault="00F106E2">
            <w:r>
              <w:t>glycan:symbol_format_text</w:t>
            </w:r>
          </w:p>
        </w:tc>
        <w:tc>
          <w:tcPr>
            <w:tcW w:w="0" w:type="auto"/>
          </w:tcPr>
          <w:p w:rsidR="00E7272D" w:rsidRDefault="00F106E2">
            <w:r>
              <w:t>text</w:t>
            </w:r>
          </w:p>
        </w:tc>
        <w:tc>
          <w:tcPr>
            <w:tcW w:w="0" w:type="auto"/>
          </w:tcPr>
          <w:p w:rsidR="00E7272D" w:rsidRDefault="00F106E2">
            <w:r>
              <w:t>A glycan structure is displayed by text-only form.</w:t>
            </w:r>
          </w:p>
        </w:tc>
      </w:tr>
      <w:tr w:rsidR="00E7272D">
        <w:tc>
          <w:tcPr>
            <w:tcW w:w="0" w:type="auto"/>
          </w:tcPr>
          <w:p w:rsidR="00E7272D" w:rsidRDefault="00F106E2">
            <w:r>
              <w:t>glycan:symbol_format_cfg_bw</w:t>
            </w:r>
          </w:p>
        </w:tc>
        <w:tc>
          <w:tcPr>
            <w:tcW w:w="0" w:type="auto"/>
          </w:tcPr>
          <w:p w:rsidR="00E7272D" w:rsidRDefault="00F106E2">
            <w:r>
              <w:t>cfg bw</w:t>
            </w:r>
          </w:p>
        </w:tc>
        <w:tc>
          <w:tcPr>
            <w:tcW w:w="0" w:type="auto"/>
          </w:tcPr>
          <w:p w:rsidR="00E7272D" w:rsidRDefault="00F106E2">
            <w:r>
              <w:t>CFG symbol that is displaied black and white notation.</w:t>
            </w:r>
          </w:p>
        </w:tc>
      </w:tr>
      <w:tr w:rsidR="00E7272D">
        <w:tc>
          <w:tcPr>
            <w:tcW w:w="0" w:type="auto"/>
          </w:tcPr>
          <w:p w:rsidR="00E7272D" w:rsidRDefault="00F106E2">
            <w:r>
              <w:t>glycan:symbol_format_cfg</w:t>
            </w:r>
          </w:p>
        </w:tc>
        <w:tc>
          <w:tcPr>
            <w:tcW w:w="0" w:type="auto"/>
          </w:tcPr>
          <w:p w:rsidR="00E7272D" w:rsidRDefault="00F106E2">
            <w:r>
              <w:t>cfg</w:t>
            </w:r>
          </w:p>
        </w:tc>
        <w:tc>
          <w:tcPr>
            <w:tcW w:w="0" w:type="auto"/>
          </w:tcPr>
          <w:p w:rsidR="00E7272D" w:rsidRDefault="00F106E2">
            <w:r>
              <w:t>A symbol is Consortium for Functional Glycomics (CFG) notation.</w:t>
            </w:r>
          </w:p>
        </w:tc>
      </w:tr>
    </w:tbl>
    <w:p w:rsidR="00E7272D" w:rsidRDefault="00F106E2">
      <w:r>
        <w:br/>
      </w:r>
    </w:p>
    <w:p w:rsidR="00E7272D" w:rsidRDefault="00F106E2">
      <w:pPr>
        <w:pStyle w:val="1"/>
      </w:pPr>
      <w:bookmarkStart w:id="286" w:name="_Toc368658294"/>
      <w:r>
        <w:t>Synthetic Type</w:t>
      </w:r>
      <w:bookmarkEnd w:id="286"/>
    </w:p>
    <w:p w:rsidR="00E7272D" w:rsidRDefault="00F106E2">
      <w:r>
        <w:t>Type of synthesis used for creating the glycan. Possible values are chemical synthesis, enzymatic synthesis and chemoenzymetic synthesis.</w:t>
      </w:r>
    </w:p>
    <w:p w:rsidR="00E7272D" w:rsidRDefault="00F106E2">
      <w:r>
        <w:rPr>
          <w:b/>
        </w:rPr>
        <w:t xml:space="preserve">URI: </w:t>
      </w:r>
      <w:r>
        <w:t>http://purl.jp/bio/12/glyco/glycan#synthetic_type</w:t>
      </w:r>
    </w:p>
    <w:p w:rsidR="00E7272D" w:rsidRDefault="00F106E2">
      <w:r>
        <w:rPr>
          <w:b/>
        </w:rPr>
        <w:t xml:space="preserve">Superclass: </w:t>
      </w:r>
      <w:r>
        <w:t>owl:Thing</w:t>
      </w:r>
    </w:p>
    <w:p w:rsidR="00E7272D" w:rsidRDefault="00F106E2">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797"/>
        <w:gridCol w:w="1736"/>
        <w:gridCol w:w="764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glycan:synthetic_type_enzymatic</w:t>
            </w:r>
          </w:p>
        </w:tc>
        <w:tc>
          <w:tcPr>
            <w:tcW w:w="0" w:type="auto"/>
          </w:tcPr>
          <w:p w:rsidR="00E7272D" w:rsidRDefault="00F106E2">
            <w:r>
              <w:t>enzymatic</w:t>
            </w:r>
          </w:p>
        </w:tc>
        <w:tc>
          <w:tcPr>
            <w:tcW w:w="0" w:type="auto"/>
          </w:tcPr>
          <w:p w:rsidR="00E7272D" w:rsidRDefault="00F106E2">
            <w:r>
              <w:t>Employing glycosyltransferases and glycosidases in a synthetic schema.</w:t>
            </w:r>
          </w:p>
        </w:tc>
      </w:tr>
      <w:tr w:rsidR="00E7272D">
        <w:tc>
          <w:tcPr>
            <w:tcW w:w="0" w:type="auto"/>
          </w:tcPr>
          <w:p w:rsidR="00E7272D" w:rsidRDefault="00F106E2">
            <w:r>
              <w:t>glycan:synthetic_type_chemoenzymatic</w:t>
            </w:r>
          </w:p>
        </w:tc>
        <w:tc>
          <w:tcPr>
            <w:tcW w:w="0" w:type="auto"/>
          </w:tcPr>
          <w:p w:rsidR="00E7272D" w:rsidRDefault="00F106E2">
            <w:r>
              <w:t>chemoenzymatic</w:t>
            </w:r>
          </w:p>
        </w:tc>
        <w:tc>
          <w:tcPr>
            <w:tcW w:w="0" w:type="auto"/>
          </w:tcPr>
          <w:p w:rsidR="00E7272D" w:rsidRDefault="00F106E2">
            <w:r>
              <w:t>Relying on a hybrid of chemical and enzymatic steps that typically begins with chemical synthesis and ends with enzymatic extension.</w:t>
            </w:r>
          </w:p>
        </w:tc>
      </w:tr>
      <w:tr w:rsidR="00E7272D">
        <w:tc>
          <w:tcPr>
            <w:tcW w:w="0" w:type="auto"/>
          </w:tcPr>
          <w:p w:rsidR="00E7272D" w:rsidRDefault="00F106E2">
            <w:r>
              <w:t>glycan:synthetic_type_chemical</w:t>
            </w:r>
          </w:p>
        </w:tc>
        <w:tc>
          <w:tcPr>
            <w:tcW w:w="0" w:type="auto"/>
          </w:tcPr>
          <w:p w:rsidR="00E7272D" w:rsidRDefault="00F106E2">
            <w:r>
              <w:t>chemical</w:t>
            </w:r>
          </w:p>
        </w:tc>
        <w:tc>
          <w:tcPr>
            <w:tcW w:w="0" w:type="auto"/>
          </w:tcPr>
          <w:p w:rsidR="00E7272D" w:rsidRDefault="00F106E2">
            <w:r>
              <w:t>Chemical synthesis that various protecting group manipulations used in the context of glycan synthesis.</w:t>
            </w:r>
          </w:p>
        </w:tc>
      </w:tr>
    </w:tbl>
    <w:p w:rsidR="00F106E2" w:rsidRDefault="00F106E2"/>
    <w:sectPr w:rsidR="00F106E2" w:rsidSect="007F77B4">
      <w:footerReference w:type="default" r:id="rId9"/>
      <w:pgSz w:w="15840" w:h="12240" w:orient="landscape"/>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8" w:author="SAW" w:date="2013-11-15T16:10:00Z" w:initials="S">
    <w:p w:rsidR="00A75CE1" w:rsidRDefault="00A75CE1">
      <w:pPr>
        <w:pStyle w:val="afb"/>
        <w:rPr>
          <w:rFonts w:hint="eastAsia"/>
          <w:lang w:eastAsia="ja-JP"/>
        </w:rPr>
      </w:pPr>
      <w:r>
        <w:rPr>
          <w:rStyle w:val="afa"/>
        </w:rPr>
        <w:annotationRef/>
      </w:r>
      <w:r w:rsidR="006371EE">
        <w:rPr>
          <w:rFonts w:hint="eastAsia"/>
          <w:lang w:eastAsia="ja-JP"/>
        </w:rPr>
        <w:t>Glycine has no stereoisomeric form.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6E2" w:rsidRDefault="00F106E2" w:rsidP="00A95DA7">
      <w:pPr>
        <w:spacing w:after="0" w:line="240" w:lineRule="auto"/>
      </w:pPr>
      <w:r>
        <w:separator/>
      </w:r>
    </w:p>
  </w:endnote>
  <w:endnote w:type="continuationSeparator" w:id="0">
    <w:p w:rsidR="00F106E2" w:rsidRDefault="00F106E2" w:rsidP="00A95D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193641"/>
      <w:docPartObj>
        <w:docPartGallery w:val="Page Numbers (Bottom of Page)"/>
        <w:docPartUnique/>
      </w:docPartObj>
    </w:sdtPr>
    <w:sdtContent>
      <w:p w:rsidR="00A95DA7" w:rsidRDefault="00EA5B37">
        <w:pPr>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d="f" strokecolor="black [3213]">
              <v:fill r:id="rId1" o:title="Light horizontal" type="pattern"/>
              <w10:wrap type="none" anchorx="margin" anchory="page"/>
              <w10:anchorlock/>
            </v:shape>
          </w:pict>
        </w:r>
      </w:p>
      <w:p w:rsidR="00A95DA7" w:rsidRDefault="006C7483">
        <w:pPr>
          <w:jc w:val="center"/>
        </w:pPr>
        <w:r>
          <w:fldChar w:fldCharType="begin"/>
        </w:r>
        <w:r w:rsidR="00F106E2">
          <w:instrText xml:space="preserve"> PAGE    \* MERGEFORMAT </w:instrText>
        </w:r>
        <w:r>
          <w:fldChar w:fldCharType="separate"/>
        </w:r>
        <w:r w:rsidR="006371EE">
          <w:rPr>
            <w:noProof/>
          </w:rPr>
          <w:t>16</w:t>
        </w:r>
        <w:r>
          <w:rPr>
            <w:noProof/>
          </w:rPr>
          <w:fldChar w:fldCharType="end"/>
        </w:r>
      </w:p>
    </w:sdtContent>
  </w:sdt>
  <w:p w:rsidR="00A95DA7" w:rsidRDefault="00A95DA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6E2" w:rsidRDefault="00F106E2" w:rsidP="00A95DA7">
      <w:pPr>
        <w:spacing w:after="0" w:line="240" w:lineRule="auto"/>
      </w:pPr>
      <w:r>
        <w:separator/>
      </w:r>
    </w:p>
  </w:footnote>
  <w:footnote w:type="continuationSeparator" w:id="0">
    <w:p w:rsidR="00F106E2" w:rsidRDefault="00F106E2" w:rsidP="00A95D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8C24F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
  <w:rsids>
    <w:rsidRoot w:val="007F77B4"/>
    <w:rsid w:val="00213E7C"/>
    <w:rsid w:val="002C08BD"/>
    <w:rsid w:val="002F0724"/>
    <w:rsid w:val="00335A96"/>
    <w:rsid w:val="004706C8"/>
    <w:rsid w:val="00470FD6"/>
    <w:rsid w:val="006371EE"/>
    <w:rsid w:val="00687732"/>
    <w:rsid w:val="006C7483"/>
    <w:rsid w:val="007A7102"/>
    <w:rsid w:val="007F77B4"/>
    <w:rsid w:val="009D15F8"/>
    <w:rsid w:val="00A75CE1"/>
    <w:rsid w:val="00A95DA7"/>
    <w:rsid w:val="00AA1B64"/>
    <w:rsid w:val="00AA24E0"/>
    <w:rsid w:val="00C17C99"/>
    <w:rsid w:val="00D07960"/>
    <w:rsid w:val="00D34381"/>
    <w:rsid w:val="00E670FE"/>
    <w:rsid w:val="00E7272D"/>
    <w:rsid w:val="00EA5B37"/>
    <w:rsid w:val="00F106E2"/>
    <w:rsid w:val="00FA1A1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867"/>
  </w:style>
  <w:style w:type="paragraph" w:styleId="1">
    <w:name w:val="heading 1"/>
    <w:basedOn w:val="a"/>
    <w:next w:val="a"/>
    <w:link w:val="10"/>
    <w:uiPriority w:val="9"/>
    <w:qFormat/>
    <w:rsid w:val="00C4086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4086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4086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4086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4086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4086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408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40867"/>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C408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40867"/>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semiHidden/>
    <w:rsid w:val="00C40867"/>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semiHidden/>
    <w:rsid w:val="00C40867"/>
    <w:rPr>
      <w:rFonts w:asciiTheme="majorHAnsi" w:eastAsiaTheme="majorEastAsia" w:hAnsiTheme="majorHAnsi" w:cstheme="majorBidi"/>
      <w:b/>
      <w:bCs/>
      <w:color w:val="4F81BD" w:themeColor="accent1"/>
    </w:rPr>
  </w:style>
  <w:style w:type="character" w:customStyle="1" w:styleId="40">
    <w:name w:val="見出し 4 (文字)"/>
    <w:basedOn w:val="a0"/>
    <w:link w:val="4"/>
    <w:uiPriority w:val="9"/>
    <w:semiHidden/>
    <w:rsid w:val="00C40867"/>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semiHidden/>
    <w:rsid w:val="00C40867"/>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semiHidden/>
    <w:rsid w:val="00C40867"/>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semiHidden/>
    <w:rsid w:val="00C40867"/>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C40867"/>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semiHidden/>
    <w:rsid w:val="00C4086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C40867"/>
    <w:pPr>
      <w:spacing w:line="240" w:lineRule="auto"/>
    </w:pPr>
    <w:rPr>
      <w:b/>
      <w:bCs/>
      <w:color w:val="4F81BD" w:themeColor="accent1"/>
      <w:sz w:val="18"/>
      <w:szCs w:val="18"/>
    </w:rPr>
  </w:style>
  <w:style w:type="paragraph" w:styleId="a4">
    <w:name w:val="Title"/>
    <w:aliases w:val="DocumentTitle"/>
    <w:basedOn w:val="a"/>
    <w:next w:val="a"/>
    <w:link w:val="a5"/>
    <w:uiPriority w:val="10"/>
    <w:qFormat/>
    <w:rsid w:val="00C40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表題 (文字)"/>
    <w:aliases w:val="DocumentTitle (文字)"/>
    <w:basedOn w:val="a0"/>
    <w:link w:val="a4"/>
    <w:uiPriority w:val="10"/>
    <w:rsid w:val="00C40867"/>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C408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題 (文字)"/>
    <w:basedOn w:val="a0"/>
    <w:link w:val="a6"/>
    <w:uiPriority w:val="11"/>
    <w:rsid w:val="00C4086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C40867"/>
    <w:rPr>
      <w:b/>
      <w:bCs/>
    </w:rPr>
  </w:style>
  <w:style w:type="character" w:styleId="a9">
    <w:name w:val="Emphasis"/>
    <w:basedOn w:val="a0"/>
    <w:uiPriority w:val="20"/>
    <w:qFormat/>
    <w:rsid w:val="00C40867"/>
    <w:rPr>
      <w:i/>
      <w:iCs/>
    </w:rPr>
  </w:style>
  <w:style w:type="paragraph" w:styleId="aa">
    <w:name w:val="No Spacing"/>
    <w:link w:val="ab"/>
    <w:uiPriority w:val="1"/>
    <w:qFormat/>
    <w:rsid w:val="00C40867"/>
    <w:pPr>
      <w:spacing w:after="0" w:line="240" w:lineRule="auto"/>
    </w:pPr>
  </w:style>
  <w:style w:type="paragraph" w:styleId="ac">
    <w:name w:val="List Paragraph"/>
    <w:basedOn w:val="a"/>
    <w:uiPriority w:val="34"/>
    <w:qFormat/>
    <w:rsid w:val="00C40867"/>
    <w:pPr>
      <w:ind w:left="720"/>
      <w:contextualSpacing/>
    </w:pPr>
  </w:style>
  <w:style w:type="paragraph" w:styleId="ad">
    <w:name w:val="Quote"/>
    <w:basedOn w:val="a"/>
    <w:next w:val="a"/>
    <w:link w:val="ae"/>
    <w:uiPriority w:val="29"/>
    <w:qFormat/>
    <w:rsid w:val="00C40867"/>
    <w:rPr>
      <w:i/>
      <w:iCs/>
      <w:color w:val="000000" w:themeColor="text1"/>
    </w:rPr>
  </w:style>
  <w:style w:type="character" w:customStyle="1" w:styleId="ae">
    <w:name w:val="引用文 (文字)"/>
    <w:basedOn w:val="a0"/>
    <w:link w:val="ad"/>
    <w:uiPriority w:val="29"/>
    <w:rsid w:val="00C40867"/>
    <w:rPr>
      <w:i/>
      <w:iCs/>
      <w:color w:val="000000" w:themeColor="text1"/>
    </w:rPr>
  </w:style>
  <w:style w:type="paragraph" w:styleId="21">
    <w:name w:val="Intense Quote"/>
    <w:basedOn w:val="a"/>
    <w:next w:val="a"/>
    <w:link w:val="22"/>
    <w:uiPriority w:val="30"/>
    <w:qFormat/>
    <w:rsid w:val="00C40867"/>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C40867"/>
    <w:rPr>
      <w:b/>
      <w:bCs/>
      <w:i/>
      <w:iCs/>
      <w:color w:val="4F81BD" w:themeColor="accent1"/>
    </w:rPr>
  </w:style>
  <w:style w:type="character" w:styleId="af">
    <w:name w:val="Subtle Emphasis"/>
    <w:basedOn w:val="a0"/>
    <w:uiPriority w:val="19"/>
    <w:qFormat/>
    <w:rsid w:val="00C40867"/>
    <w:rPr>
      <w:i/>
      <w:iCs/>
      <w:color w:val="808080" w:themeColor="text1" w:themeTint="7F"/>
    </w:rPr>
  </w:style>
  <w:style w:type="character" w:styleId="23">
    <w:name w:val="Intense Emphasis"/>
    <w:basedOn w:val="a0"/>
    <w:uiPriority w:val="21"/>
    <w:qFormat/>
    <w:rsid w:val="00C40867"/>
    <w:rPr>
      <w:b/>
      <w:bCs/>
      <w:i/>
      <w:iCs/>
      <w:color w:val="4F81BD" w:themeColor="accent1"/>
    </w:rPr>
  </w:style>
  <w:style w:type="character" w:styleId="af0">
    <w:name w:val="Subtle Reference"/>
    <w:basedOn w:val="a0"/>
    <w:uiPriority w:val="31"/>
    <w:qFormat/>
    <w:rsid w:val="00C40867"/>
    <w:rPr>
      <w:smallCaps/>
      <w:color w:val="C0504D" w:themeColor="accent2"/>
      <w:u w:val="single"/>
    </w:rPr>
  </w:style>
  <w:style w:type="character" w:styleId="24">
    <w:name w:val="Intense Reference"/>
    <w:basedOn w:val="a0"/>
    <w:uiPriority w:val="32"/>
    <w:qFormat/>
    <w:rsid w:val="00C40867"/>
    <w:rPr>
      <w:b/>
      <w:bCs/>
      <w:smallCaps/>
      <w:color w:val="C0504D" w:themeColor="accent2"/>
      <w:spacing w:val="5"/>
      <w:u w:val="single"/>
    </w:rPr>
  </w:style>
  <w:style w:type="character" w:styleId="af1">
    <w:name w:val="Book Title"/>
    <w:basedOn w:val="a0"/>
    <w:uiPriority w:val="33"/>
    <w:qFormat/>
    <w:rsid w:val="00C40867"/>
    <w:rPr>
      <w:b/>
      <w:bCs/>
      <w:smallCaps/>
      <w:spacing w:val="5"/>
    </w:rPr>
  </w:style>
  <w:style w:type="paragraph" w:styleId="af2">
    <w:name w:val="TOC Heading"/>
    <w:basedOn w:val="1"/>
    <w:next w:val="a"/>
    <w:uiPriority w:val="39"/>
    <w:semiHidden/>
    <w:unhideWhenUsed/>
    <w:qFormat/>
    <w:rsid w:val="00C40867"/>
    <w:pPr>
      <w:outlineLvl w:val="9"/>
    </w:pPr>
  </w:style>
  <w:style w:type="character" w:customStyle="1" w:styleId="ab">
    <w:name w:val="行間詰め (文字)"/>
    <w:basedOn w:val="a0"/>
    <w:link w:val="aa"/>
    <w:uiPriority w:val="1"/>
    <w:rsid w:val="00C40867"/>
  </w:style>
  <w:style w:type="paragraph" w:styleId="11">
    <w:name w:val="toc 1"/>
    <w:basedOn w:val="a"/>
    <w:next w:val="a"/>
    <w:autoRedefine/>
    <w:uiPriority w:val="39"/>
    <w:unhideWhenUsed/>
    <w:rsid w:val="00D07960"/>
    <w:pPr>
      <w:spacing w:after="100"/>
    </w:pPr>
  </w:style>
  <w:style w:type="paragraph" w:styleId="25">
    <w:name w:val="toc 2"/>
    <w:basedOn w:val="a"/>
    <w:next w:val="a"/>
    <w:autoRedefine/>
    <w:uiPriority w:val="39"/>
    <w:unhideWhenUsed/>
    <w:rsid w:val="00D07960"/>
    <w:pPr>
      <w:spacing w:after="100"/>
      <w:ind w:left="220"/>
    </w:pPr>
  </w:style>
  <w:style w:type="paragraph" w:styleId="31">
    <w:name w:val="toc 3"/>
    <w:basedOn w:val="a"/>
    <w:next w:val="a"/>
    <w:autoRedefine/>
    <w:uiPriority w:val="39"/>
    <w:unhideWhenUsed/>
    <w:rsid w:val="00D07960"/>
    <w:pPr>
      <w:spacing w:after="100"/>
      <w:ind w:left="440"/>
    </w:pPr>
  </w:style>
  <w:style w:type="paragraph" w:styleId="41">
    <w:name w:val="toc 4"/>
    <w:basedOn w:val="a"/>
    <w:next w:val="a"/>
    <w:autoRedefine/>
    <w:uiPriority w:val="39"/>
    <w:unhideWhenUsed/>
    <w:rsid w:val="00D07960"/>
    <w:pPr>
      <w:spacing w:after="100"/>
      <w:ind w:left="660"/>
    </w:pPr>
  </w:style>
  <w:style w:type="paragraph" w:styleId="51">
    <w:name w:val="toc 5"/>
    <w:basedOn w:val="a"/>
    <w:next w:val="a"/>
    <w:autoRedefine/>
    <w:uiPriority w:val="39"/>
    <w:unhideWhenUsed/>
    <w:rsid w:val="00D07960"/>
    <w:pPr>
      <w:spacing w:after="100"/>
      <w:ind w:left="880"/>
    </w:pPr>
    <w:rPr>
      <w:lang w:bidi="ar-SA"/>
    </w:rPr>
  </w:style>
  <w:style w:type="paragraph" w:styleId="61">
    <w:name w:val="toc 6"/>
    <w:basedOn w:val="a"/>
    <w:next w:val="a"/>
    <w:autoRedefine/>
    <w:uiPriority w:val="39"/>
    <w:unhideWhenUsed/>
    <w:rsid w:val="00D07960"/>
    <w:pPr>
      <w:spacing w:after="100"/>
      <w:ind w:left="1100"/>
    </w:pPr>
    <w:rPr>
      <w:lang w:bidi="ar-SA"/>
    </w:rPr>
  </w:style>
  <w:style w:type="paragraph" w:styleId="71">
    <w:name w:val="toc 7"/>
    <w:basedOn w:val="a"/>
    <w:next w:val="a"/>
    <w:autoRedefine/>
    <w:uiPriority w:val="39"/>
    <w:unhideWhenUsed/>
    <w:rsid w:val="00D07960"/>
    <w:pPr>
      <w:spacing w:after="100"/>
      <w:ind w:left="1320"/>
    </w:pPr>
    <w:rPr>
      <w:lang w:bidi="ar-SA"/>
    </w:rPr>
  </w:style>
  <w:style w:type="paragraph" w:styleId="81">
    <w:name w:val="toc 8"/>
    <w:basedOn w:val="a"/>
    <w:next w:val="a"/>
    <w:autoRedefine/>
    <w:uiPriority w:val="39"/>
    <w:unhideWhenUsed/>
    <w:rsid w:val="00D07960"/>
    <w:pPr>
      <w:spacing w:after="100"/>
      <w:ind w:left="1540"/>
    </w:pPr>
    <w:rPr>
      <w:lang w:bidi="ar-SA"/>
    </w:rPr>
  </w:style>
  <w:style w:type="paragraph" w:styleId="91">
    <w:name w:val="toc 9"/>
    <w:basedOn w:val="a"/>
    <w:next w:val="a"/>
    <w:autoRedefine/>
    <w:uiPriority w:val="39"/>
    <w:unhideWhenUsed/>
    <w:rsid w:val="00D07960"/>
    <w:pPr>
      <w:spacing w:after="100"/>
      <w:ind w:left="1760"/>
    </w:pPr>
    <w:rPr>
      <w:lang w:bidi="ar-SA"/>
    </w:rPr>
  </w:style>
  <w:style w:type="character" w:styleId="af3">
    <w:name w:val="Hyperlink"/>
    <w:basedOn w:val="a0"/>
    <w:uiPriority w:val="99"/>
    <w:unhideWhenUsed/>
    <w:rsid w:val="00D07960"/>
    <w:rPr>
      <w:color w:val="0000FF" w:themeColor="hyperlink"/>
      <w:u w:val="single"/>
    </w:rPr>
  </w:style>
  <w:style w:type="paragraph" w:styleId="af4">
    <w:name w:val="header"/>
    <w:basedOn w:val="a"/>
    <w:link w:val="af5"/>
    <w:uiPriority w:val="99"/>
    <w:semiHidden/>
    <w:unhideWhenUsed/>
    <w:rsid w:val="002F0724"/>
    <w:pPr>
      <w:tabs>
        <w:tab w:val="center" w:pos="4419"/>
        <w:tab w:val="right" w:pos="8838"/>
      </w:tabs>
      <w:spacing w:after="0" w:line="240" w:lineRule="auto"/>
    </w:pPr>
  </w:style>
  <w:style w:type="character" w:customStyle="1" w:styleId="af5">
    <w:name w:val="ヘッダー (文字)"/>
    <w:basedOn w:val="a0"/>
    <w:link w:val="af4"/>
    <w:uiPriority w:val="99"/>
    <w:semiHidden/>
    <w:rsid w:val="002F0724"/>
  </w:style>
  <w:style w:type="paragraph" w:styleId="af6">
    <w:name w:val="footer"/>
    <w:basedOn w:val="a"/>
    <w:link w:val="af7"/>
    <w:uiPriority w:val="99"/>
    <w:semiHidden/>
    <w:unhideWhenUsed/>
    <w:rsid w:val="002F0724"/>
    <w:pPr>
      <w:tabs>
        <w:tab w:val="center" w:pos="4419"/>
        <w:tab w:val="right" w:pos="8838"/>
      </w:tabs>
      <w:spacing w:after="0" w:line="240" w:lineRule="auto"/>
    </w:pPr>
  </w:style>
  <w:style w:type="character" w:customStyle="1" w:styleId="af7">
    <w:name w:val="フッター (文字)"/>
    <w:basedOn w:val="a0"/>
    <w:link w:val="af6"/>
    <w:uiPriority w:val="99"/>
    <w:semiHidden/>
    <w:rsid w:val="002F0724"/>
  </w:style>
  <w:style w:type="paragraph" w:styleId="af8">
    <w:name w:val="Balloon Text"/>
    <w:basedOn w:val="a"/>
    <w:link w:val="af9"/>
    <w:uiPriority w:val="99"/>
    <w:semiHidden/>
    <w:unhideWhenUsed/>
    <w:rsid w:val="00C17C99"/>
    <w:pPr>
      <w:spacing w:after="0" w:line="240" w:lineRule="auto"/>
    </w:pPr>
    <w:rPr>
      <w:rFonts w:ascii="MS UI Gothic" w:eastAsia="MS UI Gothic"/>
      <w:sz w:val="18"/>
      <w:szCs w:val="18"/>
    </w:rPr>
  </w:style>
  <w:style w:type="character" w:customStyle="1" w:styleId="af9">
    <w:name w:val="吹き出し (文字)"/>
    <w:basedOn w:val="a0"/>
    <w:link w:val="af8"/>
    <w:uiPriority w:val="99"/>
    <w:semiHidden/>
    <w:rsid w:val="00C17C99"/>
    <w:rPr>
      <w:rFonts w:ascii="MS UI Gothic" w:eastAsia="MS UI Gothic"/>
      <w:sz w:val="18"/>
      <w:szCs w:val="18"/>
    </w:rPr>
  </w:style>
  <w:style w:type="character" w:styleId="afa">
    <w:name w:val="annotation reference"/>
    <w:basedOn w:val="a0"/>
    <w:uiPriority w:val="99"/>
    <w:semiHidden/>
    <w:unhideWhenUsed/>
    <w:rsid w:val="00A75CE1"/>
    <w:rPr>
      <w:sz w:val="16"/>
      <w:szCs w:val="16"/>
    </w:rPr>
  </w:style>
  <w:style w:type="paragraph" w:styleId="afb">
    <w:name w:val="annotation text"/>
    <w:basedOn w:val="a"/>
    <w:link w:val="afc"/>
    <w:uiPriority w:val="99"/>
    <w:semiHidden/>
    <w:unhideWhenUsed/>
    <w:rsid w:val="00A75CE1"/>
    <w:pPr>
      <w:spacing w:line="240" w:lineRule="auto"/>
    </w:pPr>
    <w:rPr>
      <w:sz w:val="20"/>
      <w:szCs w:val="20"/>
    </w:rPr>
  </w:style>
  <w:style w:type="character" w:customStyle="1" w:styleId="afc">
    <w:name w:val="コメント文字列 (文字)"/>
    <w:basedOn w:val="a0"/>
    <w:link w:val="afb"/>
    <w:uiPriority w:val="99"/>
    <w:semiHidden/>
    <w:rsid w:val="00A75CE1"/>
    <w:rPr>
      <w:sz w:val="20"/>
      <w:szCs w:val="20"/>
    </w:rPr>
  </w:style>
  <w:style w:type="paragraph" w:styleId="afd">
    <w:name w:val="annotation subject"/>
    <w:basedOn w:val="afb"/>
    <w:next w:val="afb"/>
    <w:link w:val="afe"/>
    <w:uiPriority w:val="99"/>
    <w:semiHidden/>
    <w:unhideWhenUsed/>
    <w:rsid w:val="00A75CE1"/>
    <w:rPr>
      <w:b/>
      <w:bCs/>
    </w:rPr>
  </w:style>
  <w:style w:type="character" w:customStyle="1" w:styleId="afe">
    <w:name w:val="コメント内容 (文字)"/>
    <w:basedOn w:val="afc"/>
    <w:link w:val="afd"/>
    <w:uiPriority w:val="99"/>
    <w:semiHidden/>
    <w:rsid w:val="00A75CE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7108D-AE03-4E7D-B286-0228E172E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84</Pages>
  <Words>11112</Words>
  <Characters>63343</Characters>
  <Application>Microsoft Office Word</Application>
  <DocSecurity>0</DocSecurity>
  <Lines>527</Lines>
  <Paragraphs>148</Paragraphs>
  <ScaleCrop>false</ScaleCrop>
  <Company>CCRC</Company>
  <LinksUpToDate>false</LinksUpToDate>
  <CharactersWithSpaces>74307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Ranzinger</dc:creator>
  <cp:lastModifiedBy>SAW</cp:lastModifiedBy>
  <cp:revision>15</cp:revision>
  <dcterms:created xsi:type="dcterms:W3CDTF">2013-11-12T08:43:00Z</dcterms:created>
  <dcterms:modified xsi:type="dcterms:W3CDTF">2013-11-15T07:15:00Z</dcterms:modified>
</cp:coreProperties>
</file>